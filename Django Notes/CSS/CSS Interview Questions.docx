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243" w:rsidRPr="00E65243" w:rsidRDefault="00E65243" w:rsidP="00E6524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65243">
        <w:rPr>
          <w:rFonts w:ascii="Helvetica" w:eastAsia="Times New Roman" w:hAnsi="Helvetica" w:cs="Helvetica"/>
          <w:color w:val="610B38"/>
          <w:kern w:val="36"/>
          <w:sz w:val="44"/>
          <w:szCs w:val="44"/>
        </w:rPr>
        <w:t>CSS Interview Questions</w:t>
      </w:r>
    </w:p>
    <w:p w:rsidR="00E65243" w:rsidRPr="00E65243" w:rsidRDefault="00E65243" w:rsidP="00E6524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65243">
        <w:rPr>
          <w:rFonts w:ascii="Verdana" w:eastAsia="Times New Roman" w:hAnsi="Verdana" w:cs="Times New Roman"/>
          <w:color w:val="000000"/>
          <w:sz w:val="20"/>
          <w:szCs w:val="20"/>
        </w:rPr>
        <w:t>A list of top frequently asked</w:t>
      </w:r>
      <w:r w:rsidRPr="008777AD">
        <w:rPr>
          <w:rFonts w:ascii="Verdana" w:eastAsia="Times New Roman" w:hAnsi="Verdana" w:cs="Times New Roman"/>
          <w:color w:val="000000"/>
          <w:sz w:val="20"/>
          <w:szCs w:val="20"/>
        </w:rPr>
        <w:t> </w:t>
      </w:r>
      <w:r w:rsidRPr="008777AD">
        <w:rPr>
          <w:rFonts w:ascii="Verdana" w:eastAsia="Times New Roman" w:hAnsi="Verdana" w:cs="Times New Roman"/>
          <w:b/>
          <w:bCs/>
          <w:color w:val="000000"/>
          <w:sz w:val="20"/>
          <w:szCs w:val="20"/>
        </w:rPr>
        <w:t>CSS interview questions</w:t>
      </w:r>
      <w:r w:rsidRPr="008777AD">
        <w:rPr>
          <w:rFonts w:ascii="Verdana" w:eastAsia="Times New Roman" w:hAnsi="Verdana" w:cs="Times New Roman"/>
          <w:color w:val="000000"/>
          <w:sz w:val="20"/>
          <w:szCs w:val="20"/>
        </w:rPr>
        <w:t> </w:t>
      </w:r>
      <w:r w:rsidRPr="00E65243">
        <w:rPr>
          <w:rFonts w:ascii="Verdana" w:eastAsia="Times New Roman" w:hAnsi="Verdana" w:cs="Times New Roman"/>
          <w:color w:val="000000"/>
          <w:sz w:val="20"/>
          <w:szCs w:val="20"/>
        </w:rPr>
        <w:t>and answers are given below.</w:t>
      </w:r>
    </w:p>
    <w:p w:rsidR="00E65243" w:rsidRPr="00E65243" w:rsidRDefault="00E65243" w:rsidP="00E65243">
      <w:pPr>
        <w:spacing w:after="0" w:line="240" w:lineRule="auto"/>
        <w:rPr>
          <w:rFonts w:ascii="Times New Roman" w:eastAsia="Times New Roman" w:hAnsi="Times New Roman" w:cs="Times New Roman"/>
          <w:sz w:val="24"/>
          <w:szCs w:val="24"/>
        </w:rPr>
      </w:pPr>
      <w:r w:rsidRPr="00E65243">
        <w:rPr>
          <w:rFonts w:ascii="Times New Roman" w:eastAsia="Times New Roman" w:hAnsi="Times New Roman" w:cs="Times New Roman"/>
          <w:sz w:val="24"/>
          <w:szCs w:val="24"/>
        </w:rPr>
        <w:pict>
          <v:rect id="_x0000_i1025" style="width:0;height:.75pt" o:hralign="left" o:hrstd="t" o:hrnoshade="t" o:hr="t" fillcolor="#d4d4d4" stroked="f"/>
        </w:pict>
      </w:r>
    </w:p>
    <w:p w:rsidR="00E65243" w:rsidRPr="00E65243" w:rsidRDefault="00E65243" w:rsidP="00E6524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65243">
        <w:rPr>
          <w:rFonts w:ascii="Helvetica" w:eastAsia="Times New Roman" w:hAnsi="Helvetica" w:cs="Helvetica"/>
          <w:color w:val="610B4B"/>
          <w:sz w:val="32"/>
          <w:szCs w:val="32"/>
        </w:rPr>
        <w:t>1) What is CSS?</w:t>
      </w:r>
    </w:p>
    <w:p w:rsidR="00E65243" w:rsidRPr="00E65243" w:rsidRDefault="00E65243" w:rsidP="00E6524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65243">
        <w:rPr>
          <w:rFonts w:ascii="Verdana" w:eastAsia="Times New Roman" w:hAnsi="Verdana" w:cs="Times New Roman"/>
          <w:color w:val="000000"/>
          <w:sz w:val="20"/>
          <w:szCs w:val="20"/>
        </w:rPr>
        <w:t>CSS stands for Cascading Style Sheet. It is a popular styling language which is used with HTML to design websites.</w:t>
      </w:r>
      <w:r w:rsidRPr="008777AD">
        <w:rPr>
          <w:rFonts w:ascii="Verdana" w:eastAsia="Times New Roman" w:hAnsi="Verdana" w:cs="Times New Roman"/>
          <w:color w:val="000000"/>
          <w:sz w:val="20"/>
          <w:szCs w:val="20"/>
        </w:rPr>
        <w:t> </w:t>
      </w:r>
      <w:hyperlink r:id="rId6" w:tgtFrame="_blank" w:history="1">
        <w:r w:rsidRPr="008777AD">
          <w:rPr>
            <w:rFonts w:ascii="Verdana" w:eastAsia="Times New Roman" w:hAnsi="Verdana" w:cs="Times New Roman"/>
            <w:color w:val="008000"/>
            <w:sz w:val="20"/>
            <w:szCs w:val="20"/>
          </w:rPr>
          <w:t>More details...</w:t>
        </w:r>
      </w:hyperlink>
    </w:p>
    <w:p w:rsidR="00E65243" w:rsidRPr="00E65243" w:rsidRDefault="00E65243" w:rsidP="00E65243">
      <w:pPr>
        <w:spacing w:after="0" w:line="240" w:lineRule="auto"/>
        <w:rPr>
          <w:rFonts w:ascii="Times New Roman" w:eastAsia="Times New Roman" w:hAnsi="Times New Roman" w:cs="Times New Roman"/>
          <w:sz w:val="24"/>
          <w:szCs w:val="24"/>
        </w:rPr>
      </w:pPr>
      <w:r w:rsidRPr="00E65243">
        <w:rPr>
          <w:rFonts w:ascii="Times New Roman" w:eastAsia="Times New Roman" w:hAnsi="Times New Roman" w:cs="Times New Roman"/>
          <w:sz w:val="24"/>
          <w:szCs w:val="24"/>
        </w:rPr>
        <w:pict>
          <v:rect id="_x0000_i1026" style="width:0;height:.75pt" o:hralign="left" o:hrstd="t" o:hrnoshade="t" o:hr="t" fillcolor="#d4d4d4" stroked="f"/>
        </w:pict>
      </w:r>
    </w:p>
    <w:p w:rsidR="00E65243" w:rsidRPr="00E65243" w:rsidRDefault="00E65243" w:rsidP="00E6524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65243">
        <w:rPr>
          <w:rFonts w:ascii="Helvetica" w:eastAsia="Times New Roman" w:hAnsi="Helvetica" w:cs="Helvetica"/>
          <w:color w:val="610B4B"/>
          <w:sz w:val="32"/>
          <w:szCs w:val="32"/>
        </w:rPr>
        <w:t>2) What is the origin of CSS?</w:t>
      </w:r>
    </w:p>
    <w:p w:rsidR="00E65243" w:rsidRPr="00E65243" w:rsidRDefault="00E65243" w:rsidP="00E6524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65243">
        <w:rPr>
          <w:rFonts w:ascii="Verdana" w:eastAsia="Times New Roman" w:hAnsi="Verdana" w:cs="Times New Roman"/>
          <w:color w:val="000000"/>
          <w:sz w:val="20"/>
          <w:szCs w:val="20"/>
        </w:rPr>
        <w:t>SGML (Standard Generalized Markup Language) is the origin of CSS.</w:t>
      </w:r>
    </w:p>
    <w:p w:rsidR="00E65243" w:rsidRPr="00E65243" w:rsidRDefault="00E65243" w:rsidP="00E65243">
      <w:pPr>
        <w:spacing w:after="0" w:line="240" w:lineRule="auto"/>
        <w:rPr>
          <w:rFonts w:ascii="Times New Roman" w:eastAsia="Times New Roman" w:hAnsi="Times New Roman" w:cs="Times New Roman"/>
          <w:sz w:val="24"/>
          <w:szCs w:val="24"/>
        </w:rPr>
      </w:pPr>
      <w:r w:rsidRPr="00E65243">
        <w:rPr>
          <w:rFonts w:ascii="Times New Roman" w:eastAsia="Times New Roman" w:hAnsi="Times New Roman" w:cs="Times New Roman"/>
          <w:sz w:val="24"/>
          <w:szCs w:val="24"/>
        </w:rPr>
        <w:pict>
          <v:rect id="_x0000_i1027" style="width:0;height:.75pt" o:hralign="left" o:hrstd="t" o:hrnoshade="t" o:hr="t" fillcolor="#d4d4d4" stroked="f"/>
        </w:pict>
      </w:r>
    </w:p>
    <w:p w:rsidR="00E65243" w:rsidRPr="00E65243" w:rsidRDefault="00E65243" w:rsidP="00E6524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65243">
        <w:rPr>
          <w:rFonts w:ascii="Helvetica" w:eastAsia="Times New Roman" w:hAnsi="Helvetica" w:cs="Helvetica"/>
          <w:color w:val="610B4B"/>
          <w:sz w:val="32"/>
          <w:szCs w:val="32"/>
        </w:rPr>
        <w:t>3) What are the different variations of CSS?</w:t>
      </w:r>
    </w:p>
    <w:p w:rsidR="00E65243" w:rsidRPr="00E65243" w:rsidRDefault="00E65243" w:rsidP="00E6524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65243">
        <w:rPr>
          <w:rFonts w:ascii="Verdana" w:eastAsia="Times New Roman" w:hAnsi="Verdana" w:cs="Times New Roman"/>
          <w:color w:val="000000"/>
          <w:sz w:val="20"/>
          <w:szCs w:val="20"/>
        </w:rPr>
        <w:t>Following are the different variations of CSS:</w:t>
      </w:r>
    </w:p>
    <w:p w:rsidR="00E65243" w:rsidRPr="00E65243" w:rsidRDefault="00E65243" w:rsidP="00E65243">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65243">
        <w:rPr>
          <w:rFonts w:ascii="Verdana" w:eastAsia="Times New Roman" w:hAnsi="Verdana" w:cs="Times New Roman"/>
          <w:color w:val="000000"/>
          <w:sz w:val="20"/>
          <w:szCs w:val="20"/>
        </w:rPr>
        <w:t>CSS1</w:t>
      </w:r>
    </w:p>
    <w:p w:rsidR="00E65243" w:rsidRPr="00E65243" w:rsidRDefault="00E65243" w:rsidP="00E65243">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65243">
        <w:rPr>
          <w:rFonts w:ascii="Verdana" w:eastAsia="Times New Roman" w:hAnsi="Verdana" w:cs="Times New Roman"/>
          <w:color w:val="000000"/>
          <w:sz w:val="20"/>
          <w:szCs w:val="20"/>
        </w:rPr>
        <w:t>CSS2</w:t>
      </w:r>
    </w:p>
    <w:p w:rsidR="00E65243" w:rsidRPr="00E65243" w:rsidRDefault="00E65243" w:rsidP="00E65243">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65243">
        <w:rPr>
          <w:rFonts w:ascii="Verdana" w:eastAsia="Times New Roman" w:hAnsi="Verdana" w:cs="Times New Roman"/>
          <w:color w:val="000000"/>
          <w:sz w:val="20"/>
          <w:szCs w:val="20"/>
        </w:rPr>
        <w:t>CSS2.1</w:t>
      </w:r>
    </w:p>
    <w:p w:rsidR="00E65243" w:rsidRPr="00E65243" w:rsidRDefault="00E65243" w:rsidP="00E65243">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65243">
        <w:rPr>
          <w:rFonts w:ascii="Verdana" w:eastAsia="Times New Roman" w:hAnsi="Verdana" w:cs="Times New Roman"/>
          <w:color w:val="000000"/>
          <w:sz w:val="20"/>
          <w:szCs w:val="20"/>
        </w:rPr>
        <w:t>CSS3</w:t>
      </w:r>
    </w:p>
    <w:p w:rsidR="00E65243" w:rsidRPr="00E65243" w:rsidRDefault="00E65243" w:rsidP="00E65243">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65243">
        <w:rPr>
          <w:rFonts w:ascii="Verdana" w:eastAsia="Times New Roman" w:hAnsi="Verdana" w:cs="Times New Roman"/>
          <w:color w:val="000000"/>
          <w:sz w:val="20"/>
          <w:szCs w:val="20"/>
        </w:rPr>
        <w:t>CSS4</w:t>
      </w:r>
    </w:p>
    <w:p w:rsidR="00E65243" w:rsidRPr="00E65243" w:rsidRDefault="00E65243" w:rsidP="00E65243">
      <w:pPr>
        <w:spacing w:after="0" w:line="240" w:lineRule="auto"/>
        <w:rPr>
          <w:rFonts w:ascii="Times New Roman" w:eastAsia="Times New Roman" w:hAnsi="Times New Roman" w:cs="Times New Roman"/>
          <w:sz w:val="24"/>
          <w:szCs w:val="24"/>
        </w:rPr>
      </w:pPr>
      <w:r w:rsidRPr="00E65243">
        <w:rPr>
          <w:rFonts w:ascii="Times New Roman" w:eastAsia="Times New Roman" w:hAnsi="Times New Roman" w:cs="Times New Roman"/>
          <w:sz w:val="24"/>
          <w:szCs w:val="24"/>
        </w:rPr>
        <w:pict>
          <v:rect id="_x0000_i1028" style="width:0;height:.75pt" o:hralign="left" o:hrstd="t" o:hrnoshade="t" o:hr="t" fillcolor="#d4d4d4" stroked="f"/>
        </w:pict>
      </w:r>
    </w:p>
    <w:p w:rsidR="00E65243" w:rsidRPr="00E65243" w:rsidRDefault="00E65243" w:rsidP="00E6524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65243">
        <w:rPr>
          <w:rFonts w:ascii="Helvetica" w:eastAsia="Times New Roman" w:hAnsi="Helvetica" w:cs="Helvetica"/>
          <w:color w:val="610B4B"/>
          <w:sz w:val="32"/>
          <w:szCs w:val="32"/>
        </w:rPr>
        <w:t>4) How can you integrate CSS on a web page?</w:t>
      </w:r>
    </w:p>
    <w:p w:rsidR="00E65243" w:rsidRPr="00E65243" w:rsidRDefault="00E65243" w:rsidP="00E6524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65243">
        <w:rPr>
          <w:rFonts w:ascii="Verdana" w:eastAsia="Times New Roman" w:hAnsi="Verdana" w:cs="Times New Roman"/>
          <w:color w:val="000000"/>
          <w:sz w:val="20"/>
          <w:szCs w:val="20"/>
        </w:rPr>
        <w:t>There are three methods to integrate CSS on web pages.</w:t>
      </w:r>
    </w:p>
    <w:p w:rsidR="00E65243" w:rsidRPr="00E65243" w:rsidRDefault="00E65243" w:rsidP="00E65243">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65243">
        <w:rPr>
          <w:rFonts w:ascii="Verdana" w:eastAsia="Times New Roman" w:hAnsi="Verdana" w:cs="Times New Roman"/>
          <w:color w:val="000000"/>
          <w:sz w:val="20"/>
          <w:szCs w:val="20"/>
        </w:rPr>
        <w:t>Inline method</w:t>
      </w:r>
    </w:p>
    <w:p w:rsidR="00E65243" w:rsidRPr="00E65243" w:rsidRDefault="00E65243" w:rsidP="00E65243">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65243">
        <w:rPr>
          <w:rFonts w:ascii="Verdana" w:eastAsia="Times New Roman" w:hAnsi="Verdana" w:cs="Times New Roman"/>
          <w:color w:val="000000"/>
          <w:sz w:val="20"/>
          <w:szCs w:val="20"/>
        </w:rPr>
        <w:t>Embedded/Internal method</w:t>
      </w:r>
    </w:p>
    <w:p w:rsidR="00E65243" w:rsidRPr="00E65243" w:rsidRDefault="00E65243" w:rsidP="00E65243">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65243">
        <w:rPr>
          <w:rFonts w:ascii="Verdana" w:eastAsia="Times New Roman" w:hAnsi="Verdana" w:cs="Times New Roman"/>
          <w:color w:val="000000"/>
          <w:sz w:val="20"/>
          <w:szCs w:val="20"/>
        </w:rPr>
        <w:t>Linked/Imported/External method</w:t>
      </w:r>
    </w:p>
    <w:p w:rsidR="00E65243" w:rsidRPr="00E65243" w:rsidRDefault="00E65243" w:rsidP="00E65243">
      <w:pPr>
        <w:spacing w:after="0" w:line="240" w:lineRule="auto"/>
        <w:rPr>
          <w:rFonts w:ascii="Times New Roman" w:eastAsia="Times New Roman" w:hAnsi="Times New Roman" w:cs="Times New Roman"/>
          <w:sz w:val="24"/>
          <w:szCs w:val="24"/>
        </w:rPr>
      </w:pPr>
      <w:hyperlink r:id="rId7" w:tgtFrame="_blank" w:history="1">
        <w:r w:rsidRPr="008777AD">
          <w:rPr>
            <w:rFonts w:ascii="Verdana" w:eastAsia="Times New Roman" w:hAnsi="Verdana" w:cs="Times New Roman"/>
            <w:color w:val="008000"/>
            <w:sz w:val="20"/>
            <w:szCs w:val="20"/>
            <w:shd w:val="clear" w:color="auto" w:fill="FFFFFF"/>
          </w:rPr>
          <w:t>More details...</w:t>
        </w:r>
      </w:hyperlink>
    </w:p>
    <w:p w:rsidR="00E65243" w:rsidRPr="00E65243" w:rsidRDefault="00E65243" w:rsidP="00E65243">
      <w:pPr>
        <w:spacing w:after="0" w:line="240" w:lineRule="auto"/>
        <w:rPr>
          <w:rFonts w:ascii="Times New Roman" w:eastAsia="Times New Roman" w:hAnsi="Times New Roman" w:cs="Times New Roman"/>
          <w:sz w:val="24"/>
          <w:szCs w:val="24"/>
        </w:rPr>
      </w:pPr>
      <w:r w:rsidRPr="00E65243">
        <w:rPr>
          <w:rFonts w:ascii="Times New Roman" w:eastAsia="Times New Roman" w:hAnsi="Times New Roman" w:cs="Times New Roman"/>
          <w:sz w:val="24"/>
          <w:szCs w:val="24"/>
        </w:rPr>
        <w:pict>
          <v:rect id="_x0000_i1029" style="width:0;height:.75pt" o:hralign="left" o:hrstd="t" o:hrnoshade="t" o:hr="t" fillcolor="#d4d4d4" stroked="f"/>
        </w:pict>
      </w:r>
    </w:p>
    <w:p w:rsidR="00E65243" w:rsidRPr="00E65243" w:rsidRDefault="00E65243" w:rsidP="00E6524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65243">
        <w:rPr>
          <w:rFonts w:ascii="Helvetica" w:eastAsia="Times New Roman" w:hAnsi="Helvetica" w:cs="Helvetica"/>
          <w:color w:val="610B4B"/>
          <w:sz w:val="32"/>
          <w:szCs w:val="32"/>
        </w:rPr>
        <w:lastRenderedPageBreak/>
        <w:t>5) What are the advantages of CSS?</w:t>
      </w:r>
    </w:p>
    <w:p w:rsidR="00E65243" w:rsidRPr="00E65243" w:rsidRDefault="00E65243" w:rsidP="00E65243">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65243">
        <w:rPr>
          <w:rFonts w:ascii="Verdana" w:eastAsia="Times New Roman" w:hAnsi="Verdana" w:cs="Times New Roman"/>
          <w:color w:val="000000"/>
          <w:sz w:val="20"/>
          <w:szCs w:val="20"/>
        </w:rPr>
        <w:t>Bandwidth</w:t>
      </w:r>
    </w:p>
    <w:p w:rsidR="00E65243" w:rsidRPr="00E65243" w:rsidRDefault="00E65243" w:rsidP="00E65243">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65243">
        <w:rPr>
          <w:rFonts w:ascii="Verdana" w:eastAsia="Times New Roman" w:hAnsi="Verdana" w:cs="Times New Roman"/>
          <w:color w:val="000000"/>
          <w:sz w:val="20"/>
          <w:szCs w:val="20"/>
        </w:rPr>
        <w:t>Site-wide consistency</w:t>
      </w:r>
    </w:p>
    <w:p w:rsidR="00E65243" w:rsidRPr="00E65243" w:rsidRDefault="00E65243" w:rsidP="00E65243">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65243">
        <w:rPr>
          <w:rFonts w:ascii="Verdana" w:eastAsia="Times New Roman" w:hAnsi="Verdana" w:cs="Times New Roman"/>
          <w:color w:val="000000"/>
          <w:sz w:val="20"/>
          <w:szCs w:val="20"/>
        </w:rPr>
        <w:t>Page reformatting</w:t>
      </w:r>
    </w:p>
    <w:p w:rsidR="00E65243" w:rsidRPr="00E65243" w:rsidRDefault="00E65243" w:rsidP="00E65243">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65243">
        <w:rPr>
          <w:rFonts w:ascii="Verdana" w:eastAsia="Times New Roman" w:hAnsi="Verdana" w:cs="Times New Roman"/>
          <w:color w:val="000000"/>
          <w:sz w:val="20"/>
          <w:szCs w:val="20"/>
        </w:rPr>
        <w:t>Accessibility</w:t>
      </w:r>
    </w:p>
    <w:p w:rsidR="00E65243" w:rsidRPr="00E65243" w:rsidRDefault="00E65243" w:rsidP="00E65243">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65243">
        <w:rPr>
          <w:rFonts w:ascii="Verdana" w:eastAsia="Times New Roman" w:hAnsi="Verdana" w:cs="Times New Roman"/>
          <w:color w:val="000000"/>
          <w:sz w:val="20"/>
          <w:szCs w:val="20"/>
        </w:rPr>
        <w:t>Content separated from presentation</w:t>
      </w:r>
    </w:p>
    <w:p w:rsidR="00E65243" w:rsidRPr="00E65243" w:rsidRDefault="00E65243" w:rsidP="00E65243">
      <w:pPr>
        <w:spacing w:after="0" w:line="240" w:lineRule="auto"/>
        <w:rPr>
          <w:rFonts w:ascii="Times New Roman" w:eastAsia="Times New Roman" w:hAnsi="Times New Roman" w:cs="Times New Roman"/>
          <w:sz w:val="24"/>
          <w:szCs w:val="24"/>
        </w:rPr>
      </w:pPr>
      <w:r w:rsidRPr="00E65243">
        <w:rPr>
          <w:rFonts w:ascii="Times New Roman" w:eastAsia="Times New Roman" w:hAnsi="Times New Roman" w:cs="Times New Roman"/>
          <w:sz w:val="24"/>
          <w:szCs w:val="24"/>
        </w:rPr>
        <w:pict>
          <v:rect id="_x0000_i1030" style="width:0;height:.75pt" o:hralign="left" o:hrstd="t" o:hrnoshade="t" o:hr="t" fillcolor="#d4d4d4" stroked="f"/>
        </w:pict>
      </w:r>
    </w:p>
    <w:p w:rsidR="00E65243" w:rsidRPr="00E65243" w:rsidRDefault="00E65243" w:rsidP="00E65243">
      <w:pPr>
        <w:shd w:val="clear" w:color="auto" w:fill="FFFFFF"/>
        <w:spacing w:before="100" w:beforeAutospacing="1" w:after="100" w:afterAutospacing="1" w:line="312" w:lineRule="atLeast"/>
        <w:jc w:val="both"/>
        <w:outlineLvl w:val="2"/>
        <w:rPr>
          <w:ins w:id="0" w:author="Unknown"/>
          <w:rFonts w:ascii="Helvetica" w:eastAsia="Times New Roman" w:hAnsi="Helvetica" w:cs="Helvetica"/>
          <w:color w:val="610B4B"/>
          <w:sz w:val="32"/>
          <w:szCs w:val="32"/>
        </w:rPr>
      </w:pPr>
      <w:ins w:id="1" w:author="Unknown">
        <w:r w:rsidRPr="00E65243">
          <w:rPr>
            <w:rFonts w:ascii="Helvetica" w:eastAsia="Times New Roman" w:hAnsi="Helvetica" w:cs="Helvetica"/>
            <w:color w:val="610B4B"/>
            <w:sz w:val="32"/>
            <w:szCs w:val="32"/>
          </w:rPr>
          <w:t>6) What are the limitations of CSS?</w:t>
        </w:r>
      </w:ins>
    </w:p>
    <w:p w:rsidR="00E65243" w:rsidRPr="00E65243" w:rsidRDefault="00E65243" w:rsidP="00E65243">
      <w:pPr>
        <w:numPr>
          <w:ilvl w:val="0"/>
          <w:numId w:val="4"/>
        </w:numPr>
        <w:shd w:val="clear" w:color="auto" w:fill="FFFFFF"/>
        <w:spacing w:before="60" w:after="100" w:afterAutospacing="1" w:line="345" w:lineRule="atLeast"/>
        <w:jc w:val="both"/>
        <w:rPr>
          <w:ins w:id="2" w:author="Unknown"/>
          <w:rFonts w:ascii="Verdana" w:eastAsia="Times New Roman" w:hAnsi="Verdana" w:cs="Times New Roman"/>
          <w:color w:val="000000"/>
          <w:sz w:val="20"/>
          <w:szCs w:val="20"/>
        </w:rPr>
      </w:pPr>
      <w:ins w:id="3" w:author="Unknown">
        <w:r w:rsidRPr="00E65243">
          <w:rPr>
            <w:rFonts w:ascii="Verdana" w:eastAsia="Times New Roman" w:hAnsi="Verdana" w:cs="Times New Roman"/>
            <w:color w:val="000000"/>
            <w:sz w:val="20"/>
            <w:szCs w:val="20"/>
          </w:rPr>
          <w:t>Ascending by selectors is not possible</w:t>
        </w:r>
      </w:ins>
    </w:p>
    <w:p w:rsidR="00E65243" w:rsidRPr="00E65243" w:rsidRDefault="00E65243" w:rsidP="00E65243">
      <w:pPr>
        <w:numPr>
          <w:ilvl w:val="0"/>
          <w:numId w:val="4"/>
        </w:numPr>
        <w:shd w:val="clear" w:color="auto" w:fill="FFFFFF"/>
        <w:spacing w:before="60" w:after="100" w:afterAutospacing="1" w:line="345" w:lineRule="atLeast"/>
        <w:jc w:val="both"/>
        <w:rPr>
          <w:ins w:id="4" w:author="Unknown"/>
          <w:rFonts w:ascii="Verdana" w:eastAsia="Times New Roman" w:hAnsi="Verdana" w:cs="Times New Roman"/>
          <w:color w:val="000000"/>
          <w:sz w:val="20"/>
          <w:szCs w:val="20"/>
        </w:rPr>
      </w:pPr>
      <w:ins w:id="5" w:author="Unknown">
        <w:r w:rsidRPr="00E65243">
          <w:rPr>
            <w:rFonts w:ascii="Verdana" w:eastAsia="Times New Roman" w:hAnsi="Verdana" w:cs="Times New Roman"/>
            <w:color w:val="000000"/>
            <w:sz w:val="20"/>
            <w:szCs w:val="20"/>
          </w:rPr>
          <w:t>Limitations of vertical control</w:t>
        </w:r>
      </w:ins>
    </w:p>
    <w:p w:rsidR="00E65243" w:rsidRPr="00E65243" w:rsidRDefault="00E65243" w:rsidP="00E65243">
      <w:pPr>
        <w:numPr>
          <w:ilvl w:val="0"/>
          <w:numId w:val="4"/>
        </w:numPr>
        <w:shd w:val="clear" w:color="auto" w:fill="FFFFFF"/>
        <w:spacing w:before="60" w:after="100" w:afterAutospacing="1" w:line="345" w:lineRule="atLeast"/>
        <w:jc w:val="both"/>
        <w:rPr>
          <w:ins w:id="6" w:author="Unknown"/>
          <w:rFonts w:ascii="Verdana" w:eastAsia="Times New Roman" w:hAnsi="Verdana" w:cs="Times New Roman"/>
          <w:color w:val="000000"/>
          <w:sz w:val="20"/>
          <w:szCs w:val="20"/>
        </w:rPr>
      </w:pPr>
      <w:ins w:id="7" w:author="Unknown">
        <w:r w:rsidRPr="00E65243">
          <w:rPr>
            <w:rFonts w:ascii="Verdana" w:eastAsia="Times New Roman" w:hAnsi="Verdana" w:cs="Times New Roman"/>
            <w:color w:val="000000"/>
            <w:sz w:val="20"/>
            <w:szCs w:val="20"/>
          </w:rPr>
          <w:t>No expressions</w:t>
        </w:r>
      </w:ins>
    </w:p>
    <w:p w:rsidR="00E65243" w:rsidRPr="00E65243" w:rsidRDefault="00E65243" w:rsidP="00E65243">
      <w:pPr>
        <w:numPr>
          <w:ilvl w:val="0"/>
          <w:numId w:val="4"/>
        </w:numPr>
        <w:shd w:val="clear" w:color="auto" w:fill="FFFFFF"/>
        <w:spacing w:before="60" w:after="100" w:afterAutospacing="1" w:line="345" w:lineRule="atLeast"/>
        <w:jc w:val="both"/>
        <w:rPr>
          <w:ins w:id="8" w:author="Unknown"/>
          <w:rFonts w:ascii="Verdana" w:eastAsia="Times New Roman" w:hAnsi="Verdana" w:cs="Times New Roman"/>
          <w:color w:val="000000"/>
          <w:sz w:val="20"/>
          <w:szCs w:val="20"/>
        </w:rPr>
      </w:pPr>
      <w:ins w:id="9" w:author="Unknown">
        <w:r w:rsidRPr="00E65243">
          <w:rPr>
            <w:rFonts w:ascii="Verdana" w:eastAsia="Times New Roman" w:hAnsi="Verdana" w:cs="Times New Roman"/>
            <w:color w:val="000000"/>
            <w:sz w:val="20"/>
            <w:szCs w:val="20"/>
          </w:rPr>
          <w:t>No column declaration</w:t>
        </w:r>
      </w:ins>
    </w:p>
    <w:p w:rsidR="00E65243" w:rsidRPr="00E65243" w:rsidRDefault="00E65243" w:rsidP="00E65243">
      <w:pPr>
        <w:numPr>
          <w:ilvl w:val="0"/>
          <w:numId w:val="4"/>
        </w:numPr>
        <w:shd w:val="clear" w:color="auto" w:fill="FFFFFF"/>
        <w:spacing w:before="60" w:after="100" w:afterAutospacing="1" w:line="345" w:lineRule="atLeast"/>
        <w:jc w:val="both"/>
        <w:rPr>
          <w:ins w:id="10" w:author="Unknown"/>
          <w:rFonts w:ascii="Verdana" w:eastAsia="Times New Roman" w:hAnsi="Verdana" w:cs="Times New Roman"/>
          <w:color w:val="000000"/>
          <w:sz w:val="20"/>
          <w:szCs w:val="20"/>
        </w:rPr>
      </w:pPr>
      <w:ins w:id="11" w:author="Unknown">
        <w:r w:rsidRPr="00E65243">
          <w:rPr>
            <w:rFonts w:ascii="Verdana" w:eastAsia="Times New Roman" w:hAnsi="Verdana" w:cs="Times New Roman"/>
            <w:color w:val="000000"/>
            <w:sz w:val="20"/>
            <w:szCs w:val="20"/>
          </w:rPr>
          <w:t>Pseudo-class not controlled by dynamic behavior</w:t>
        </w:r>
      </w:ins>
    </w:p>
    <w:p w:rsidR="00E65243" w:rsidRPr="00E65243" w:rsidRDefault="00E65243" w:rsidP="00E65243">
      <w:pPr>
        <w:numPr>
          <w:ilvl w:val="0"/>
          <w:numId w:val="4"/>
        </w:numPr>
        <w:shd w:val="clear" w:color="auto" w:fill="FFFFFF"/>
        <w:spacing w:before="60" w:after="100" w:afterAutospacing="1" w:line="345" w:lineRule="atLeast"/>
        <w:jc w:val="both"/>
        <w:rPr>
          <w:ins w:id="12" w:author="Unknown"/>
          <w:rFonts w:ascii="Verdana" w:eastAsia="Times New Roman" w:hAnsi="Verdana" w:cs="Times New Roman"/>
          <w:color w:val="000000"/>
          <w:sz w:val="20"/>
          <w:szCs w:val="20"/>
        </w:rPr>
      </w:pPr>
      <w:ins w:id="13" w:author="Unknown">
        <w:r w:rsidRPr="00E65243">
          <w:rPr>
            <w:rFonts w:ascii="Verdana" w:eastAsia="Times New Roman" w:hAnsi="Verdana" w:cs="Times New Roman"/>
            <w:color w:val="000000"/>
            <w:sz w:val="20"/>
            <w:szCs w:val="20"/>
          </w:rPr>
          <w:t>Rules, styles, targeting specific text not possible</w:t>
        </w:r>
      </w:ins>
    </w:p>
    <w:p w:rsidR="00E65243" w:rsidRPr="00E65243" w:rsidRDefault="00E65243" w:rsidP="00E65243">
      <w:pPr>
        <w:spacing w:after="0" w:line="240" w:lineRule="auto"/>
        <w:rPr>
          <w:ins w:id="14" w:author="Unknown"/>
          <w:rFonts w:ascii="Times New Roman" w:eastAsia="Times New Roman" w:hAnsi="Times New Roman" w:cs="Times New Roman"/>
          <w:sz w:val="24"/>
          <w:szCs w:val="24"/>
        </w:rPr>
      </w:pPr>
      <w:ins w:id="15" w:author="Unknown">
        <w:r w:rsidRPr="00E65243">
          <w:rPr>
            <w:rFonts w:ascii="Times New Roman" w:eastAsia="Times New Roman" w:hAnsi="Times New Roman" w:cs="Times New Roman"/>
            <w:sz w:val="24"/>
            <w:szCs w:val="24"/>
          </w:rPr>
          <w:pict>
            <v:rect id="_x0000_i1031" style="width:0;height:.75pt" o:hralign="left" o:hrstd="t" o:hrnoshade="t" o:hr="t" fillcolor="#d4d4d4" stroked="f"/>
          </w:pict>
        </w:r>
      </w:ins>
    </w:p>
    <w:p w:rsidR="00E65243" w:rsidRPr="00E65243" w:rsidRDefault="00E65243" w:rsidP="00E65243">
      <w:pPr>
        <w:shd w:val="clear" w:color="auto" w:fill="FFFFFF"/>
        <w:spacing w:before="100" w:beforeAutospacing="1" w:after="100" w:afterAutospacing="1" w:line="312" w:lineRule="atLeast"/>
        <w:jc w:val="both"/>
        <w:outlineLvl w:val="2"/>
        <w:rPr>
          <w:ins w:id="16" w:author="Unknown"/>
          <w:rFonts w:ascii="Helvetica" w:eastAsia="Times New Roman" w:hAnsi="Helvetica" w:cs="Helvetica"/>
          <w:color w:val="610B4B"/>
          <w:sz w:val="32"/>
          <w:szCs w:val="32"/>
        </w:rPr>
      </w:pPr>
      <w:ins w:id="17" w:author="Unknown">
        <w:r w:rsidRPr="00E65243">
          <w:rPr>
            <w:rFonts w:ascii="Helvetica" w:eastAsia="Times New Roman" w:hAnsi="Helvetica" w:cs="Helvetica"/>
            <w:color w:val="610B4B"/>
            <w:sz w:val="32"/>
            <w:szCs w:val="32"/>
          </w:rPr>
          <w:t>7) What are the CSS frameworks?</w:t>
        </w:r>
      </w:ins>
    </w:p>
    <w:p w:rsidR="00E65243" w:rsidRPr="00E65243" w:rsidRDefault="00E65243" w:rsidP="00E65243">
      <w:pPr>
        <w:shd w:val="clear" w:color="auto" w:fill="FFFFFF"/>
        <w:spacing w:before="100" w:beforeAutospacing="1" w:after="100" w:afterAutospacing="1" w:line="240" w:lineRule="auto"/>
        <w:jc w:val="both"/>
        <w:rPr>
          <w:ins w:id="18" w:author="Unknown"/>
          <w:rFonts w:ascii="Verdana" w:eastAsia="Times New Roman" w:hAnsi="Verdana" w:cs="Times New Roman"/>
          <w:color w:val="000000"/>
          <w:sz w:val="20"/>
          <w:szCs w:val="20"/>
        </w:rPr>
      </w:pPr>
      <w:ins w:id="19" w:author="Unknown">
        <w:r w:rsidRPr="00E65243">
          <w:rPr>
            <w:rFonts w:ascii="Verdana" w:eastAsia="Times New Roman" w:hAnsi="Verdana" w:cs="Times New Roman"/>
            <w:color w:val="000000"/>
            <w:sz w:val="20"/>
            <w:szCs w:val="20"/>
          </w:rPr>
          <w:t>CSS frameworks are the preplanned libraries which makes easy and more standard compliant web page styling.</w:t>
        </w:r>
      </w:ins>
    </w:p>
    <w:p w:rsidR="00E65243" w:rsidRPr="00E65243" w:rsidRDefault="00E65243" w:rsidP="00E65243">
      <w:pPr>
        <w:spacing w:after="0" w:line="240" w:lineRule="auto"/>
        <w:rPr>
          <w:ins w:id="20" w:author="Unknown"/>
          <w:rFonts w:ascii="Times New Roman" w:eastAsia="Times New Roman" w:hAnsi="Times New Roman" w:cs="Times New Roman"/>
          <w:sz w:val="24"/>
          <w:szCs w:val="24"/>
        </w:rPr>
      </w:pPr>
      <w:ins w:id="21" w:author="Unknown">
        <w:r w:rsidRPr="00E65243">
          <w:rPr>
            <w:rFonts w:ascii="Times New Roman" w:eastAsia="Times New Roman" w:hAnsi="Times New Roman" w:cs="Times New Roman"/>
            <w:sz w:val="24"/>
            <w:szCs w:val="24"/>
          </w:rPr>
          <w:pict>
            <v:rect id="_x0000_i1032" style="width:0;height:.75pt" o:hralign="left" o:hrstd="t" o:hrnoshade="t" o:hr="t" fillcolor="#d4d4d4" stroked="f"/>
          </w:pict>
        </w:r>
      </w:ins>
    </w:p>
    <w:p w:rsidR="00E65243" w:rsidRPr="00E65243" w:rsidRDefault="00E65243" w:rsidP="00E65243">
      <w:pPr>
        <w:shd w:val="clear" w:color="auto" w:fill="FFFFFF"/>
        <w:spacing w:before="100" w:beforeAutospacing="1" w:after="100" w:afterAutospacing="1" w:line="312" w:lineRule="atLeast"/>
        <w:jc w:val="both"/>
        <w:outlineLvl w:val="2"/>
        <w:rPr>
          <w:ins w:id="22" w:author="Unknown"/>
          <w:rFonts w:ascii="Helvetica" w:eastAsia="Times New Roman" w:hAnsi="Helvetica" w:cs="Helvetica"/>
          <w:color w:val="610B4B"/>
          <w:sz w:val="32"/>
          <w:szCs w:val="32"/>
        </w:rPr>
      </w:pPr>
      <w:ins w:id="23" w:author="Unknown">
        <w:r w:rsidRPr="00E65243">
          <w:rPr>
            <w:rFonts w:ascii="Helvetica" w:eastAsia="Times New Roman" w:hAnsi="Helvetica" w:cs="Helvetica"/>
            <w:color w:val="610B4B"/>
            <w:sz w:val="32"/>
            <w:szCs w:val="32"/>
          </w:rPr>
          <w:t>8) Why background and color are the separate properties if they should always be set together?</w:t>
        </w:r>
      </w:ins>
    </w:p>
    <w:p w:rsidR="00E65243" w:rsidRPr="00E65243" w:rsidRDefault="00E65243" w:rsidP="00E65243">
      <w:pPr>
        <w:shd w:val="clear" w:color="auto" w:fill="FFFFFF"/>
        <w:spacing w:before="100" w:beforeAutospacing="1" w:after="100" w:afterAutospacing="1" w:line="240" w:lineRule="auto"/>
        <w:jc w:val="both"/>
        <w:rPr>
          <w:ins w:id="24" w:author="Unknown"/>
          <w:rFonts w:ascii="Verdana" w:eastAsia="Times New Roman" w:hAnsi="Verdana" w:cs="Times New Roman"/>
          <w:color w:val="000000"/>
          <w:sz w:val="20"/>
          <w:szCs w:val="20"/>
        </w:rPr>
      </w:pPr>
      <w:ins w:id="25" w:author="Unknown">
        <w:r w:rsidRPr="00E65243">
          <w:rPr>
            <w:rFonts w:ascii="Verdana" w:eastAsia="Times New Roman" w:hAnsi="Verdana" w:cs="Times New Roman"/>
            <w:color w:val="000000"/>
            <w:sz w:val="20"/>
            <w:szCs w:val="20"/>
          </w:rPr>
          <w:t>There are two reasons behind this:</w:t>
        </w:r>
      </w:ins>
    </w:p>
    <w:p w:rsidR="00E65243" w:rsidRPr="00E65243" w:rsidRDefault="00E65243" w:rsidP="00E65243">
      <w:pPr>
        <w:numPr>
          <w:ilvl w:val="0"/>
          <w:numId w:val="5"/>
        </w:numPr>
        <w:shd w:val="clear" w:color="auto" w:fill="FFFFFF"/>
        <w:spacing w:before="60" w:after="100" w:afterAutospacing="1" w:line="345" w:lineRule="atLeast"/>
        <w:jc w:val="both"/>
        <w:rPr>
          <w:ins w:id="26" w:author="Unknown"/>
          <w:rFonts w:ascii="Verdana" w:eastAsia="Times New Roman" w:hAnsi="Verdana" w:cs="Times New Roman"/>
          <w:color w:val="000000"/>
          <w:sz w:val="20"/>
          <w:szCs w:val="20"/>
        </w:rPr>
      </w:pPr>
      <w:ins w:id="27" w:author="Unknown">
        <w:r w:rsidRPr="00E65243">
          <w:rPr>
            <w:rFonts w:ascii="Verdana" w:eastAsia="Times New Roman" w:hAnsi="Verdana" w:cs="Times New Roman"/>
            <w:color w:val="000000"/>
            <w:sz w:val="20"/>
            <w:szCs w:val="20"/>
          </w:rPr>
          <w:t>It enhances the legibility of style sheets. The background property is a complex property in CSS and if it is combined with color, the complexity will further increases.</w:t>
        </w:r>
      </w:ins>
    </w:p>
    <w:p w:rsidR="00E65243" w:rsidRPr="00E65243" w:rsidRDefault="00E65243" w:rsidP="00E65243">
      <w:pPr>
        <w:numPr>
          <w:ilvl w:val="0"/>
          <w:numId w:val="5"/>
        </w:numPr>
        <w:shd w:val="clear" w:color="auto" w:fill="FFFFFF"/>
        <w:spacing w:before="60" w:after="100" w:afterAutospacing="1" w:line="345" w:lineRule="atLeast"/>
        <w:jc w:val="both"/>
        <w:rPr>
          <w:ins w:id="28" w:author="Unknown"/>
          <w:rFonts w:ascii="Verdana" w:eastAsia="Times New Roman" w:hAnsi="Verdana" w:cs="Times New Roman"/>
          <w:color w:val="000000"/>
          <w:sz w:val="20"/>
          <w:szCs w:val="20"/>
        </w:rPr>
      </w:pPr>
      <w:ins w:id="29" w:author="Unknown">
        <w:r w:rsidRPr="00E65243">
          <w:rPr>
            <w:rFonts w:ascii="Verdana" w:eastAsia="Times New Roman" w:hAnsi="Verdana" w:cs="Times New Roman"/>
            <w:color w:val="000000"/>
            <w:sz w:val="20"/>
            <w:szCs w:val="20"/>
          </w:rPr>
          <w:t>Color is an inherited property while background is not. So this can make confusion further.</w:t>
        </w:r>
      </w:ins>
    </w:p>
    <w:p w:rsidR="00E65243" w:rsidRPr="00E65243" w:rsidRDefault="00E65243" w:rsidP="00E65243">
      <w:pPr>
        <w:spacing w:after="0" w:line="240" w:lineRule="auto"/>
        <w:rPr>
          <w:ins w:id="30" w:author="Unknown"/>
          <w:rFonts w:ascii="Times New Roman" w:eastAsia="Times New Roman" w:hAnsi="Times New Roman" w:cs="Times New Roman"/>
          <w:sz w:val="24"/>
          <w:szCs w:val="24"/>
        </w:rPr>
      </w:pPr>
      <w:ins w:id="31" w:author="Unknown">
        <w:r w:rsidRPr="00E65243">
          <w:rPr>
            <w:rFonts w:ascii="Times New Roman" w:eastAsia="Times New Roman" w:hAnsi="Times New Roman" w:cs="Times New Roman"/>
            <w:sz w:val="24"/>
            <w:szCs w:val="24"/>
          </w:rPr>
          <w:pict>
            <v:rect id="_x0000_i1033" style="width:0;height:.75pt" o:hralign="left" o:hrstd="t" o:hrnoshade="t" o:hr="t" fillcolor="#d4d4d4" stroked="f"/>
          </w:pict>
        </w:r>
      </w:ins>
    </w:p>
    <w:p w:rsidR="00E65243" w:rsidRPr="00E65243" w:rsidRDefault="00E65243" w:rsidP="00E65243">
      <w:pPr>
        <w:shd w:val="clear" w:color="auto" w:fill="FFFFFF"/>
        <w:spacing w:before="100" w:beforeAutospacing="1" w:after="100" w:afterAutospacing="1" w:line="312" w:lineRule="atLeast"/>
        <w:jc w:val="both"/>
        <w:outlineLvl w:val="2"/>
        <w:rPr>
          <w:ins w:id="32" w:author="Unknown"/>
          <w:rFonts w:ascii="Helvetica" w:eastAsia="Times New Roman" w:hAnsi="Helvetica" w:cs="Helvetica"/>
          <w:color w:val="610B4B"/>
          <w:sz w:val="32"/>
          <w:szCs w:val="32"/>
        </w:rPr>
      </w:pPr>
      <w:ins w:id="33" w:author="Unknown">
        <w:r w:rsidRPr="00E65243">
          <w:rPr>
            <w:rFonts w:ascii="Helvetica" w:eastAsia="Times New Roman" w:hAnsi="Helvetica" w:cs="Helvetica"/>
            <w:color w:val="610B4B"/>
            <w:sz w:val="32"/>
            <w:szCs w:val="32"/>
          </w:rPr>
          <w:lastRenderedPageBreak/>
          <w:t>9) What is Embedded Style Sheet?</w:t>
        </w:r>
      </w:ins>
    </w:p>
    <w:p w:rsidR="00E65243" w:rsidRPr="00E65243" w:rsidRDefault="00E65243" w:rsidP="00E65243">
      <w:pPr>
        <w:shd w:val="clear" w:color="auto" w:fill="FFFFFF"/>
        <w:spacing w:before="100" w:beforeAutospacing="1" w:after="100" w:afterAutospacing="1" w:line="240" w:lineRule="auto"/>
        <w:jc w:val="both"/>
        <w:rPr>
          <w:ins w:id="34" w:author="Unknown"/>
          <w:rFonts w:ascii="Verdana" w:eastAsia="Times New Roman" w:hAnsi="Verdana" w:cs="Times New Roman"/>
          <w:color w:val="000000"/>
          <w:sz w:val="20"/>
          <w:szCs w:val="20"/>
        </w:rPr>
      </w:pPr>
      <w:ins w:id="35" w:author="Unknown">
        <w:r w:rsidRPr="00E65243">
          <w:rPr>
            <w:rFonts w:ascii="Verdana" w:eastAsia="Times New Roman" w:hAnsi="Verdana" w:cs="Times New Roman"/>
            <w:color w:val="000000"/>
            <w:sz w:val="20"/>
            <w:szCs w:val="20"/>
          </w:rPr>
          <w:t>An Embedded style sheet is a CSS style specification method used with HTML. You can embed the entire style sheet in an HTML document by using the STYLE element.</w:t>
        </w:r>
        <w:r w:rsidRPr="008777AD">
          <w:rPr>
            <w:rFonts w:ascii="Verdana" w:eastAsia="Times New Roman" w:hAnsi="Verdana" w:cs="Times New Roman"/>
            <w:color w:val="000000"/>
            <w:sz w:val="20"/>
            <w:szCs w:val="20"/>
          </w:rPr>
          <w:t> </w:t>
        </w:r>
        <w:r w:rsidRPr="00E65243">
          <w:rPr>
            <w:rFonts w:ascii="Verdana" w:eastAsia="Times New Roman" w:hAnsi="Verdana" w:cs="Times New Roman"/>
            <w:color w:val="000000"/>
            <w:sz w:val="20"/>
            <w:szCs w:val="20"/>
          </w:rPr>
          <w:fldChar w:fldCharType="begin"/>
        </w:r>
        <w:r w:rsidRPr="00E65243">
          <w:rPr>
            <w:rFonts w:ascii="Verdana" w:eastAsia="Times New Roman" w:hAnsi="Verdana" w:cs="Times New Roman"/>
            <w:color w:val="000000"/>
            <w:sz w:val="20"/>
            <w:szCs w:val="20"/>
          </w:rPr>
          <w:instrText xml:space="preserve"> HYPERLINK "https://www.javatpoint.com/internal-css" \t "_blank" </w:instrText>
        </w:r>
        <w:r w:rsidRPr="00E65243">
          <w:rPr>
            <w:rFonts w:ascii="Verdana" w:eastAsia="Times New Roman" w:hAnsi="Verdana" w:cs="Times New Roman"/>
            <w:color w:val="000000"/>
            <w:sz w:val="20"/>
            <w:szCs w:val="20"/>
          </w:rPr>
          <w:fldChar w:fldCharType="separate"/>
        </w:r>
        <w:r w:rsidRPr="008777AD">
          <w:rPr>
            <w:rFonts w:ascii="Verdana" w:eastAsia="Times New Roman" w:hAnsi="Verdana" w:cs="Times New Roman"/>
            <w:color w:val="008000"/>
            <w:sz w:val="20"/>
            <w:szCs w:val="20"/>
          </w:rPr>
          <w:t>More details...</w:t>
        </w:r>
        <w:r w:rsidRPr="00E65243">
          <w:rPr>
            <w:rFonts w:ascii="Verdana" w:eastAsia="Times New Roman" w:hAnsi="Verdana" w:cs="Times New Roman"/>
            <w:color w:val="000000"/>
            <w:sz w:val="20"/>
            <w:szCs w:val="20"/>
          </w:rPr>
          <w:fldChar w:fldCharType="end"/>
        </w:r>
      </w:ins>
    </w:p>
    <w:p w:rsidR="00E65243" w:rsidRPr="00E65243" w:rsidRDefault="00E65243" w:rsidP="00E65243">
      <w:pPr>
        <w:spacing w:after="0" w:line="240" w:lineRule="auto"/>
        <w:rPr>
          <w:ins w:id="36" w:author="Unknown"/>
          <w:rFonts w:ascii="Times New Roman" w:eastAsia="Times New Roman" w:hAnsi="Times New Roman" w:cs="Times New Roman"/>
          <w:sz w:val="24"/>
          <w:szCs w:val="24"/>
        </w:rPr>
      </w:pPr>
      <w:ins w:id="37" w:author="Unknown">
        <w:r w:rsidRPr="00E65243">
          <w:rPr>
            <w:rFonts w:ascii="Times New Roman" w:eastAsia="Times New Roman" w:hAnsi="Times New Roman" w:cs="Times New Roman"/>
            <w:sz w:val="24"/>
            <w:szCs w:val="24"/>
          </w:rPr>
          <w:pict>
            <v:rect id="_x0000_i1034" style="width:0;height:.75pt" o:hralign="left" o:hrstd="t" o:hrnoshade="t" o:hr="t" fillcolor="#d4d4d4" stroked="f"/>
          </w:pict>
        </w:r>
      </w:ins>
    </w:p>
    <w:p w:rsidR="00E65243" w:rsidRPr="00E65243" w:rsidRDefault="00E65243" w:rsidP="00E65243">
      <w:pPr>
        <w:shd w:val="clear" w:color="auto" w:fill="FFFFFF"/>
        <w:spacing w:before="100" w:beforeAutospacing="1" w:after="100" w:afterAutospacing="1" w:line="312" w:lineRule="atLeast"/>
        <w:jc w:val="both"/>
        <w:outlineLvl w:val="2"/>
        <w:rPr>
          <w:ins w:id="38" w:author="Unknown"/>
          <w:rFonts w:ascii="Helvetica" w:eastAsia="Times New Roman" w:hAnsi="Helvetica" w:cs="Helvetica"/>
          <w:color w:val="610B4B"/>
          <w:sz w:val="32"/>
          <w:szCs w:val="32"/>
        </w:rPr>
      </w:pPr>
      <w:ins w:id="39" w:author="Unknown">
        <w:r w:rsidRPr="00E65243">
          <w:rPr>
            <w:rFonts w:ascii="Helvetica" w:eastAsia="Times New Roman" w:hAnsi="Helvetica" w:cs="Helvetica"/>
            <w:color w:val="610B4B"/>
            <w:sz w:val="32"/>
            <w:szCs w:val="32"/>
          </w:rPr>
          <w:t>10) What are the advantages of Embedded Style Sheets?</w:t>
        </w:r>
      </w:ins>
    </w:p>
    <w:p w:rsidR="00E65243" w:rsidRPr="00E65243" w:rsidRDefault="00E65243" w:rsidP="00E65243">
      <w:pPr>
        <w:numPr>
          <w:ilvl w:val="0"/>
          <w:numId w:val="6"/>
        </w:numPr>
        <w:shd w:val="clear" w:color="auto" w:fill="FFFFFF"/>
        <w:spacing w:before="60" w:after="100" w:afterAutospacing="1" w:line="345" w:lineRule="atLeast"/>
        <w:jc w:val="both"/>
        <w:rPr>
          <w:ins w:id="40" w:author="Unknown"/>
          <w:rFonts w:ascii="Verdana" w:eastAsia="Times New Roman" w:hAnsi="Verdana" w:cs="Times New Roman"/>
          <w:color w:val="000000"/>
          <w:sz w:val="20"/>
          <w:szCs w:val="20"/>
        </w:rPr>
      </w:pPr>
      <w:ins w:id="41" w:author="Unknown">
        <w:r w:rsidRPr="00E65243">
          <w:rPr>
            <w:rFonts w:ascii="Verdana" w:eastAsia="Times New Roman" w:hAnsi="Verdana" w:cs="Times New Roman"/>
            <w:color w:val="000000"/>
            <w:sz w:val="20"/>
            <w:szCs w:val="20"/>
          </w:rPr>
          <w:t>You can create classes for use on multiple tag types in the document.</w:t>
        </w:r>
      </w:ins>
    </w:p>
    <w:p w:rsidR="00E65243" w:rsidRPr="00E65243" w:rsidRDefault="00E65243" w:rsidP="00E65243">
      <w:pPr>
        <w:numPr>
          <w:ilvl w:val="0"/>
          <w:numId w:val="6"/>
        </w:numPr>
        <w:shd w:val="clear" w:color="auto" w:fill="FFFFFF"/>
        <w:spacing w:before="60" w:after="100" w:afterAutospacing="1" w:line="345" w:lineRule="atLeast"/>
        <w:jc w:val="both"/>
        <w:rPr>
          <w:ins w:id="42" w:author="Unknown"/>
          <w:rFonts w:ascii="Verdana" w:eastAsia="Times New Roman" w:hAnsi="Verdana" w:cs="Times New Roman"/>
          <w:color w:val="000000"/>
          <w:sz w:val="20"/>
          <w:szCs w:val="20"/>
        </w:rPr>
      </w:pPr>
      <w:ins w:id="43" w:author="Unknown">
        <w:r w:rsidRPr="00E65243">
          <w:rPr>
            <w:rFonts w:ascii="Verdana" w:eastAsia="Times New Roman" w:hAnsi="Verdana" w:cs="Times New Roman"/>
            <w:color w:val="000000"/>
            <w:sz w:val="20"/>
            <w:szCs w:val="20"/>
          </w:rPr>
          <w:t>You can use selector and grouping methods to apply styles in complex situations.</w:t>
        </w:r>
      </w:ins>
    </w:p>
    <w:p w:rsidR="00E65243" w:rsidRPr="00E65243" w:rsidRDefault="00E65243" w:rsidP="00E65243">
      <w:pPr>
        <w:numPr>
          <w:ilvl w:val="0"/>
          <w:numId w:val="6"/>
        </w:numPr>
        <w:shd w:val="clear" w:color="auto" w:fill="FFFFFF"/>
        <w:spacing w:before="60" w:after="100" w:afterAutospacing="1" w:line="345" w:lineRule="atLeast"/>
        <w:jc w:val="both"/>
        <w:rPr>
          <w:ins w:id="44" w:author="Unknown"/>
          <w:rFonts w:ascii="Verdana" w:eastAsia="Times New Roman" w:hAnsi="Verdana" w:cs="Times New Roman"/>
          <w:color w:val="000000"/>
          <w:sz w:val="20"/>
          <w:szCs w:val="20"/>
        </w:rPr>
      </w:pPr>
      <w:ins w:id="45" w:author="Unknown">
        <w:r w:rsidRPr="00E65243">
          <w:rPr>
            <w:rFonts w:ascii="Verdana" w:eastAsia="Times New Roman" w:hAnsi="Verdana" w:cs="Times New Roman"/>
            <w:color w:val="000000"/>
            <w:sz w:val="20"/>
            <w:szCs w:val="20"/>
          </w:rPr>
          <w:t>No extra download is required to import the information.</w:t>
        </w:r>
      </w:ins>
    </w:p>
    <w:p w:rsidR="00E65243" w:rsidRPr="00E65243" w:rsidRDefault="00E65243" w:rsidP="00E65243">
      <w:pPr>
        <w:spacing w:after="0" w:line="240" w:lineRule="auto"/>
        <w:rPr>
          <w:ins w:id="46" w:author="Unknown"/>
          <w:rFonts w:ascii="Times New Roman" w:eastAsia="Times New Roman" w:hAnsi="Times New Roman" w:cs="Times New Roman"/>
          <w:sz w:val="24"/>
          <w:szCs w:val="24"/>
        </w:rPr>
      </w:pPr>
      <w:ins w:id="47" w:author="Unknown">
        <w:r w:rsidRPr="00E65243">
          <w:rPr>
            <w:rFonts w:ascii="Times New Roman" w:eastAsia="Times New Roman" w:hAnsi="Times New Roman" w:cs="Times New Roman"/>
            <w:sz w:val="24"/>
            <w:szCs w:val="24"/>
          </w:rPr>
          <w:pict>
            <v:rect id="_x0000_i1035" style="width:0;height:.75pt" o:hralign="left" o:hrstd="t" o:hrnoshade="t" o:hr="t" fillcolor="#d4d4d4" stroked="f"/>
          </w:pict>
        </w:r>
      </w:ins>
    </w:p>
    <w:p w:rsidR="00E65243" w:rsidRPr="00E65243" w:rsidRDefault="00E65243" w:rsidP="00E65243">
      <w:pPr>
        <w:shd w:val="clear" w:color="auto" w:fill="FFFFFF"/>
        <w:spacing w:before="100" w:beforeAutospacing="1" w:after="100" w:afterAutospacing="1" w:line="312" w:lineRule="atLeast"/>
        <w:jc w:val="both"/>
        <w:outlineLvl w:val="2"/>
        <w:rPr>
          <w:ins w:id="48" w:author="Unknown"/>
          <w:rFonts w:ascii="Helvetica" w:eastAsia="Times New Roman" w:hAnsi="Helvetica" w:cs="Helvetica"/>
          <w:color w:val="610B4B"/>
          <w:sz w:val="32"/>
          <w:szCs w:val="32"/>
        </w:rPr>
      </w:pPr>
      <w:ins w:id="49" w:author="Unknown">
        <w:r w:rsidRPr="00E65243">
          <w:rPr>
            <w:rFonts w:ascii="Helvetica" w:eastAsia="Times New Roman" w:hAnsi="Helvetica" w:cs="Helvetica"/>
            <w:color w:val="610B4B"/>
            <w:sz w:val="32"/>
            <w:szCs w:val="32"/>
          </w:rPr>
          <w:t>11) What is CSS selector?</w:t>
        </w:r>
      </w:ins>
    </w:p>
    <w:p w:rsidR="00E65243" w:rsidRPr="00E65243" w:rsidRDefault="00E65243" w:rsidP="00E65243">
      <w:pPr>
        <w:shd w:val="clear" w:color="auto" w:fill="FFFFFF"/>
        <w:spacing w:before="100" w:beforeAutospacing="1" w:after="100" w:afterAutospacing="1" w:line="240" w:lineRule="auto"/>
        <w:jc w:val="both"/>
        <w:rPr>
          <w:ins w:id="50" w:author="Unknown"/>
          <w:rFonts w:ascii="Verdana" w:eastAsia="Times New Roman" w:hAnsi="Verdana" w:cs="Times New Roman"/>
          <w:color w:val="000000"/>
          <w:sz w:val="20"/>
          <w:szCs w:val="20"/>
        </w:rPr>
      </w:pPr>
      <w:ins w:id="51" w:author="Unknown">
        <w:r w:rsidRPr="00E65243">
          <w:rPr>
            <w:rFonts w:ascii="Verdana" w:eastAsia="Times New Roman" w:hAnsi="Verdana" w:cs="Times New Roman"/>
            <w:color w:val="000000"/>
            <w:sz w:val="20"/>
            <w:szCs w:val="20"/>
          </w:rPr>
          <w:t>It is a string that identifies the elements to which a particular declaration will apply. It is also referred as a link between the HTML document and the style sheet. It is equivalent of HTML elements.</w:t>
        </w:r>
        <w:r w:rsidRPr="008777AD">
          <w:rPr>
            <w:rFonts w:ascii="Verdana" w:eastAsia="Times New Roman" w:hAnsi="Verdana" w:cs="Times New Roman"/>
            <w:color w:val="000000"/>
            <w:sz w:val="20"/>
            <w:szCs w:val="20"/>
          </w:rPr>
          <w:t> </w:t>
        </w:r>
        <w:r w:rsidRPr="00E65243">
          <w:rPr>
            <w:rFonts w:ascii="Verdana" w:eastAsia="Times New Roman" w:hAnsi="Verdana" w:cs="Times New Roman"/>
            <w:color w:val="000000"/>
            <w:sz w:val="20"/>
            <w:szCs w:val="20"/>
          </w:rPr>
          <w:fldChar w:fldCharType="begin"/>
        </w:r>
        <w:r w:rsidRPr="00E65243">
          <w:rPr>
            <w:rFonts w:ascii="Verdana" w:eastAsia="Times New Roman" w:hAnsi="Verdana" w:cs="Times New Roman"/>
            <w:color w:val="000000"/>
            <w:sz w:val="20"/>
            <w:szCs w:val="20"/>
          </w:rPr>
          <w:instrText xml:space="preserve"> HYPERLINK "https://www.javatpoint.com/css-selector" \t "_blank" </w:instrText>
        </w:r>
        <w:r w:rsidRPr="00E65243">
          <w:rPr>
            <w:rFonts w:ascii="Verdana" w:eastAsia="Times New Roman" w:hAnsi="Verdana" w:cs="Times New Roman"/>
            <w:color w:val="000000"/>
            <w:sz w:val="20"/>
            <w:szCs w:val="20"/>
          </w:rPr>
          <w:fldChar w:fldCharType="separate"/>
        </w:r>
        <w:r w:rsidRPr="008777AD">
          <w:rPr>
            <w:rFonts w:ascii="Verdana" w:eastAsia="Times New Roman" w:hAnsi="Verdana" w:cs="Times New Roman"/>
            <w:color w:val="008000"/>
            <w:sz w:val="20"/>
            <w:szCs w:val="20"/>
          </w:rPr>
          <w:t>More details...</w:t>
        </w:r>
        <w:r w:rsidRPr="00E65243">
          <w:rPr>
            <w:rFonts w:ascii="Verdana" w:eastAsia="Times New Roman" w:hAnsi="Verdana" w:cs="Times New Roman"/>
            <w:color w:val="000000"/>
            <w:sz w:val="20"/>
            <w:szCs w:val="20"/>
          </w:rPr>
          <w:fldChar w:fldCharType="end"/>
        </w:r>
      </w:ins>
    </w:p>
    <w:p w:rsidR="00E65243" w:rsidRPr="00E65243" w:rsidRDefault="00E65243" w:rsidP="00E65243">
      <w:pPr>
        <w:spacing w:after="0" w:line="240" w:lineRule="auto"/>
        <w:rPr>
          <w:ins w:id="52" w:author="Unknown"/>
          <w:rFonts w:ascii="Times New Roman" w:eastAsia="Times New Roman" w:hAnsi="Times New Roman" w:cs="Times New Roman"/>
          <w:sz w:val="24"/>
          <w:szCs w:val="24"/>
        </w:rPr>
      </w:pPr>
      <w:ins w:id="53" w:author="Unknown">
        <w:r w:rsidRPr="00E65243">
          <w:rPr>
            <w:rFonts w:ascii="Times New Roman" w:eastAsia="Times New Roman" w:hAnsi="Times New Roman" w:cs="Times New Roman"/>
            <w:sz w:val="24"/>
            <w:szCs w:val="24"/>
          </w:rPr>
          <w:pict>
            <v:rect id="_x0000_i1036" style="width:0;height:.75pt" o:hralign="left" o:hrstd="t" o:hrnoshade="t" o:hr="t" fillcolor="#d4d4d4" stroked="f"/>
          </w:pict>
        </w:r>
      </w:ins>
    </w:p>
    <w:p w:rsidR="00E65243" w:rsidRPr="00E65243" w:rsidRDefault="00E65243" w:rsidP="00E65243">
      <w:pPr>
        <w:shd w:val="clear" w:color="auto" w:fill="FFFFFF"/>
        <w:spacing w:before="100" w:beforeAutospacing="1" w:after="100" w:afterAutospacing="1" w:line="312" w:lineRule="atLeast"/>
        <w:jc w:val="both"/>
        <w:outlineLvl w:val="2"/>
        <w:rPr>
          <w:ins w:id="54" w:author="Unknown"/>
          <w:rFonts w:ascii="Helvetica" w:eastAsia="Times New Roman" w:hAnsi="Helvetica" w:cs="Helvetica"/>
          <w:color w:val="610B4B"/>
          <w:sz w:val="32"/>
          <w:szCs w:val="32"/>
        </w:rPr>
      </w:pPr>
      <w:ins w:id="55" w:author="Unknown">
        <w:r w:rsidRPr="00E65243">
          <w:rPr>
            <w:rFonts w:ascii="Helvetica" w:eastAsia="Times New Roman" w:hAnsi="Helvetica" w:cs="Helvetica"/>
            <w:color w:val="610B4B"/>
            <w:sz w:val="32"/>
            <w:szCs w:val="32"/>
          </w:rPr>
          <w:t xml:space="preserve">12) What is </w:t>
        </w:r>
        <w:proofErr w:type="spellStart"/>
        <w:r w:rsidRPr="00E65243">
          <w:rPr>
            <w:rFonts w:ascii="Helvetica" w:eastAsia="Times New Roman" w:hAnsi="Helvetica" w:cs="Helvetica"/>
            <w:color w:val="610B4B"/>
            <w:sz w:val="32"/>
            <w:szCs w:val="32"/>
          </w:rPr>
          <w:t>ruleset</w:t>
        </w:r>
        <w:proofErr w:type="spellEnd"/>
        <w:r w:rsidRPr="00E65243">
          <w:rPr>
            <w:rFonts w:ascii="Helvetica" w:eastAsia="Times New Roman" w:hAnsi="Helvetica" w:cs="Helvetica"/>
            <w:color w:val="610B4B"/>
            <w:sz w:val="32"/>
            <w:szCs w:val="32"/>
          </w:rPr>
          <w:t>?</w:t>
        </w:r>
      </w:ins>
    </w:p>
    <w:p w:rsidR="00E65243" w:rsidRPr="00E65243" w:rsidRDefault="00E65243" w:rsidP="00E65243">
      <w:pPr>
        <w:shd w:val="clear" w:color="auto" w:fill="FFFFFF"/>
        <w:spacing w:before="100" w:beforeAutospacing="1" w:after="100" w:afterAutospacing="1" w:line="240" w:lineRule="auto"/>
        <w:jc w:val="both"/>
        <w:rPr>
          <w:ins w:id="56" w:author="Unknown"/>
          <w:rFonts w:ascii="Verdana" w:eastAsia="Times New Roman" w:hAnsi="Verdana" w:cs="Times New Roman"/>
          <w:color w:val="000000"/>
          <w:sz w:val="20"/>
          <w:szCs w:val="20"/>
        </w:rPr>
      </w:pPr>
      <w:proofErr w:type="spellStart"/>
      <w:ins w:id="57" w:author="Unknown">
        <w:r w:rsidRPr="00E65243">
          <w:rPr>
            <w:rFonts w:ascii="Verdana" w:eastAsia="Times New Roman" w:hAnsi="Verdana" w:cs="Times New Roman"/>
            <w:color w:val="000000"/>
            <w:sz w:val="20"/>
            <w:szCs w:val="20"/>
          </w:rPr>
          <w:t>Ruleset</w:t>
        </w:r>
        <w:proofErr w:type="spellEnd"/>
        <w:r w:rsidRPr="00E65243">
          <w:rPr>
            <w:rFonts w:ascii="Verdana" w:eastAsia="Times New Roman" w:hAnsi="Verdana" w:cs="Times New Roman"/>
            <w:color w:val="000000"/>
            <w:sz w:val="20"/>
            <w:szCs w:val="20"/>
          </w:rPr>
          <w:t xml:space="preserve"> is used to identify that selectors can be attached with other selectors. It has two parts:</w:t>
        </w:r>
      </w:ins>
    </w:p>
    <w:p w:rsidR="00E65243" w:rsidRPr="00E65243" w:rsidRDefault="00E65243" w:rsidP="00E65243">
      <w:pPr>
        <w:numPr>
          <w:ilvl w:val="0"/>
          <w:numId w:val="7"/>
        </w:numPr>
        <w:shd w:val="clear" w:color="auto" w:fill="FFFFFF"/>
        <w:spacing w:before="60" w:after="100" w:afterAutospacing="1" w:line="345" w:lineRule="atLeast"/>
        <w:jc w:val="both"/>
        <w:rPr>
          <w:ins w:id="58" w:author="Unknown"/>
          <w:rFonts w:ascii="Verdana" w:eastAsia="Times New Roman" w:hAnsi="Verdana" w:cs="Times New Roman"/>
          <w:color w:val="000000"/>
          <w:sz w:val="20"/>
          <w:szCs w:val="20"/>
        </w:rPr>
      </w:pPr>
      <w:ins w:id="59" w:author="Unknown">
        <w:r w:rsidRPr="00E65243">
          <w:rPr>
            <w:rFonts w:ascii="Verdana" w:eastAsia="Times New Roman" w:hAnsi="Verdana" w:cs="Times New Roman"/>
            <w:color w:val="000000"/>
            <w:sz w:val="20"/>
            <w:szCs w:val="20"/>
          </w:rPr>
          <w:t>Selector</w:t>
        </w:r>
      </w:ins>
    </w:p>
    <w:p w:rsidR="00E65243" w:rsidRPr="00E65243" w:rsidRDefault="00E65243" w:rsidP="00E65243">
      <w:pPr>
        <w:numPr>
          <w:ilvl w:val="0"/>
          <w:numId w:val="7"/>
        </w:numPr>
        <w:shd w:val="clear" w:color="auto" w:fill="FFFFFF"/>
        <w:spacing w:before="60" w:after="100" w:afterAutospacing="1" w:line="345" w:lineRule="atLeast"/>
        <w:jc w:val="both"/>
        <w:rPr>
          <w:ins w:id="60" w:author="Unknown"/>
          <w:rFonts w:ascii="Verdana" w:eastAsia="Times New Roman" w:hAnsi="Verdana" w:cs="Times New Roman"/>
          <w:color w:val="000000"/>
          <w:sz w:val="20"/>
          <w:szCs w:val="20"/>
        </w:rPr>
      </w:pPr>
      <w:ins w:id="61" w:author="Unknown">
        <w:r w:rsidRPr="00E65243">
          <w:rPr>
            <w:rFonts w:ascii="Verdana" w:eastAsia="Times New Roman" w:hAnsi="Verdana" w:cs="Times New Roman"/>
            <w:color w:val="000000"/>
            <w:sz w:val="20"/>
            <w:szCs w:val="20"/>
          </w:rPr>
          <w:t>Declaration</w:t>
        </w:r>
      </w:ins>
    </w:p>
    <w:p w:rsidR="00E65243" w:rsidRPr="00E65243" w:rsidRDefault="00E65243" w:rsidP="00E65243">
      <w:pPr>
        <w:spacing w:after="0" w:line="240" w:lineRule="auto"/>
        <w:rPr>
          <w:ins w:id="62" w:author="Unknown"/>
          <w:rFonts w:ascii="Times New Roman" w:eastAsia="Times New Roman" w:hAnsi="Times New Roman" w:cs="Times New Roman"/>
          <w:sz w:val="24"/>
          <w:szCs w:val="24"/>
        </w:rPr>
      </w:pPr>
      <w:ins w:id="63" w:author="Unknown">
        <w:r w:rsidRPr="00E65243">
          <w:rPr>
            <w:rFonts w:ascii="Times New Roman" w:eastAsia="Times New Roman" w:hAnsi="Times New Roman" w:cs="Times New Roman"/>
            <w:sz w:val="24"/>
            <w:szCs w:val="24"/>
          </w:rPr>
          <w:pict>
            <v:rect id="_x0000_i1037" style="width:0;height:.75pt" o:hralign="left" o:hrstd="t" o:hrnoshade="t" o:hr="t" fillcolor="#d4d4d4" stroked="f"/>
          </w:pict>
        </w:r>
      </w:ins>
    </w:p>
    <w:p w:rsidR="00E65243" w:rsidRPr="00E65243" w:rsidRDefault="00E65243" w:rsidP="00E65243">
      <w:pPr>
        <w:shd w:val="clear" w:color="auto" w:fill="FFFFFF"/>
        <w:spacing w:before="100" w:beforeAutospacing="1" w:after="100" w:afterAutospacing="1" w:line="312" w:lineRule="atLeast"/>
        <w:jc w:val="both"/>
        <w:outlineLvl w:val="2"/>
        <w:rPr>
          <w:ins w:id="64" w:author="Unknown"/>
          <w:rFonts w:ascii="Helvetica" w:eastAsia="Times New Roman" w:hAnsi="Helvetica" w:cs="Helvetica"/>
          <w:color w:val="610B4B"/>
          <w:sz w:val="32"/>
          <w:szCs w:val="32"/>
        </w:rPr>
      </w:pPr>
      <w:ins w:id="65" w:author="Unknown">
        <w:r w:rsidRPr="00E65243">
          <w:rPr>
            <w:rFonts w:ascii="Helvetica" w:eastAsia="Times New Roman" w:hAnsi="Helvetica" w:cs="Helvetica"/>
            <w:color w:val="610B4B"/>
            <w:sz w:val="32"/>
            <w:szCs w:val="32"/>
          </w:rPr>
          <w:t>13) What is the difference between class selectors and id selectors?</w:t>
        </w:r>
      </w:ins>
    </w:p>
    <w:p w:rsidR="00E65243" w:rsidRPr="00E65243" w:rsidRDefault="00E65243" w:rsidP="00E65243">
      <w:pPr>
        <w:shd w:val="clear" w:color="auto" w:fill="FFFFFF"/>
        <w:spacing w:before="100" w:beforeAutospacing="1" w:after="100" w:afterAutospacing="1" w:line="240" w:lineRule="auto"/>
        <w:jc w:val="both"/>
        <w:rPr>
          <w:ins w:id="66" w:author="Unknown"/>
          <w:rFonts w:ascii="Verdana" w:eastAsia="Times New Roman" w:hAnsi="Verdana" w:cs="Times New Roman"/>
          <w:color w:val="000000"/>
          <w:sz w:val="20"/>
          <w:szCs w:val="20"/>
        </w:rPr>
      </w:pPr>
      <w:ins w:id="67" w:author="Unknown">
        <w:r w:rsidRPr="00E65243">
          <w:rPr>
            <w:rFonts w:ascii="Verdana" w:eastAsia="Times New Roman" w:hAnsi="Verdana" w:cs="Times New Roman"/>
            <w:color w:val="000000"/>
            <w:sz w:val="20"/>
            <w:szCs w:val="20"/>
          </w:rPr>
          <w:t>An overall block is given to class selector while id selectors take only a single element differing from other elements.</w:t>
        </w:r>
        <w:r w:rsidRPr="008777AD">
          <w:rPr>
            <w:rFonts w:ascii="Verdana" w:eastAsia="Times New Roman" w:hAnsi="Verdana" w:cs="Times New Roman"/>
            <w:color w:val="000000"/>
            <w:sz w:val="20"/>
            <w:szCs w:val="20"/>
          </w:rPr>
          <w:t> </w:t>
        </w:r>
        <w:r w:rsidRPr="00E65243">
          <w:rPr>
            <w:rFonts w:ascii="Verdana" w:eastAsia="Times New Roman" w:hAnsi="Verdana" w:cs="Times New Roman"/>
            <w:color w:val="000000"/>
            <w:sz w:val="20"/>
            <w:szCs w:val="20"/>
          </w:rPr>
          <w:fldChar w:fldCharType="begin"/>
        </w:r>
        <w:r w:rsidRPr="00E65243">
          <w:rPr>
            <w:rFonts w:ascii="Verdana" w:eastAsia="Times New Roman" w:hAnsi="Verdana" w:cs="Times New Roman"/>
            <w:color w:val="000000"/>
            <w:sz w:val="20"/>
            <w:szCs w:val="20"/>
          </w:rPr>
          <w:instrText xml:space="preserve"> HYPERLINK "https://www.javatpoint.com/css-selector" \t "_blank" </w:instrText>
        </w:r>
        <w:r w:rsidRPr="00E65243">
          <w:rPr>
            <w:rFonts w:ascii="Verdana" w:eastAsia="Times New Roman" w:hAnsi="Verdana" w:cs="Times New Roman"/>
            <w:color w:val="000000"/>
            <w:sz w:val="20"/>
            <w:szCs w:val="20"/>
          </w:rPr>
          <w:fldChar w:fldCharType="separate"/>
        </w:r>
        <w:r w:rsidRPr="008777AD">
          <w:rPr>
            <w:rFonts w:ascii="Verdana" w:eastAsia="Times New Roman" w:hAnsi="Verdana" w:cs="Times New Roman"/>
            <w:color w:val="008000"/>
            <w:sz w:val="20"/>
            <w:szCs w:val="20"/>
          </w:rPr>
          <w:t>More details...</w:t>
        </w:r>
        <w:r w:rsidRPr="00E65243">
          <w:rPr>
            <w:rFonts w:ascii="Verdana" w:eastAsia="Times New Roman" w:hAnsi="Verdana" w:cs="Times New Roman"/>
            <w:color w:val="000000"/>
            <w:sz w:val="20"/>
            <w:szCs w:val="20"/>
          </w:rPr>
          <w:fldChar w:fldCharType="end"/>
        </w:r>
      </w:ins>
    </w:p>
    <w:p w:rsidR="00E65243" w:rsidRPr="00E65243" w:rsidRDefault="00E65243" w:rsidP="00E65243">
      <w:pPr>
        <w:spacing w:after="0" w:line="240" w:lineRule="auto"/>
        <w:rPr>
          <w:ins w:id="68" w:author="Unknown"/>
          <w:rFonts w:ascii="Times New Roman" w:eastAsia="Times New Roman" w:hAnsi="Times New Roman" w:cs="Times New Roman"/>
          <w:sz w:val="24"/>
          <w:szCs w:val="24"/>
        </w:rPr>
      </w:pPr>
      <w:ins w:id="69" w:author="Unknown">
        <w:r w:rsidRPr="00E65243">
          <w:rPr>
            <w:rFonts w:ascii="Times New Roman" w:eastAsia="Times New Roman" w:hAnsi="Times New Roman" w:cs="Times New Roman"/>
            <w:sz w:val="24"/>
            <w:szCs w:val="24"/>
          </w:rPr>
          <w:pict>
            <v:rect id="_x0000_i1038" style="width:0;height:.75pt" o:hralign="left" o:hrstd="t" o:hrnoshade="t" o:hr="t" fillcolor="#d4d4d4" stroked="f"/>
          </w:pict>
        </w:r>
      </w:ins>
    </w:p>
    <w:p w:rsidR="00E65243" w:rsidRPr="00E65243" w:rsidRDefault="00E65243" w:rsidP="00E65243">
      <w:pPr>
        <w:shd w:val="clear" w:color="auto" w:fill="FFFFFF"/>
        <w:spacing w:before="100" w:beforeAutospacing="1" w:after="100" w:afterAutospacing="1" w:line="312" w:lineRule="atLeast"/>
        <w:jc w:val="both"/>
        <w:outlineLvl w:val="2"/>
        <w:rPr>
          <w:ins w:id="70" w:author="Unknown"/>
          <w:rFonts w:ascii="Helvetica" w:eastAsia="Times New Roman" w:hAnsi="Helvetica" w:cs="Helvetica"/>
          <w:color w:val="610B4B"/>
          <w:sz w:val="32"/>
          <w:szCs w:val="32"/>
        </w:rPr>
      </w:pPr>
      <w:ins w:id="71" w:author="Unknown">
        <w:r w:rsidRPr="00E65243">
          <w:rPr>
            <w:rFonts w:ascii="Helvetica" w:eastAsia="Times New Roman" w:hAnsi="Helvetica" w:cs="Helvetica"/>
            <w:color w:val="610B4B"/>
            <w:sz w:val="32"/>
            <w:szCs w:val="32"/>
          </w:rPr>
          <w:t>14) What are the advantages of External Style Sheets?</w:t>
        </w:r>
      </w:ins>
    </w:p>
    <w:p w:rsidR="00E65243" w:rsidRPr="00E65243" w:rsidRDefault="00E65243" w:rsidP="00E65243">
      <w:pPr>
        <w:numPr>
          <w:ilvl w:val="0"/>
          <w:numId w:val="8"/>
        </w:numPr>
        <w:shd w:val="clear" w:color="auto" w:fill="FFFFFF"/>
        <w:spacing w:before="60" w:after="100" w:afterAutospacing="1" w:line="345" w:lineRule="atLeast"/>
        <w:jc w:val="both"/>
        <w:rPr>
          <w:ins w:id="72" w:author="Unknown"/>
          <w:rFonts w:ascii="Verdana" w:eastAsia="Times New Roman" w:hAnsi="Verdana" w:cs="Times New Roman"/>
          <w:color w:val="000000"/>
          <w:sz w:val="20"/>
          <w:szCs w:val="20"/>
        </w:rPr>
      </w:pPr>
      <w:ins w:id="73" w:author="Unknown">
        <w:r w:rsidRPr="00E65243">
          <w:rPr>
            <w:rFonts w:ascii="Verdana" w:eastAsia="Times New Roman" w:hAnsi="Verdana" w:cs="Times New Roman"/>
            <w:color w:val="000000"/>
            <w:sz w:val="20"/>
            <w:szCs w:val="20"/>
          </w:rPr>
          <w:lastRenderedPageBreak/>
          <w:t>You can create classes for reusing it in many documents.</w:t>
        </w:r>
      </w:ins>
    </w:p>
    <w:p w:rsidR="00E65243" w:rsidRPr="00E65243" w:rsidRDefault="00E65243" w:rsidP="00E65243">
      <w:pPr>
        <w:numPr>
          <w:ilvl w:val="0"/>
          <w:numId w:val="8"/>
        </w:numPr>
        <w:shd w:val="clear" w:color="auto" w:fill="FFFFFF"/>
        <w:spacing w:before="60" w:after="100" w:afterAutospacing="1" w:line="345" w:lineRule="atLeast"/>
        <w:jc w:val="both"/>
        <w:rPr>
          <w:ins w:id="74" w:author="Unknown"/>
          <w:rFonts w:ascii="Verdana" w:eastAsia="Times New Roman" w:hAnsi="Verdana" w:cs="Times New Roman"/>
          <w:color w:val="000000"/>
          <w:sz w:val="20"/>
          <w:szCs w:val="20"/>
        </w:rPr>
      </w:pPr>
      <w:ins w:id="75" w:author="Unknown">
        <w:r w:rsidRPr="00E65243">
          <w:rPr>
            <w:rFonts w:ascii="Verdana" w:eastAsia="Times New Roman" w:hAnsi="Verdana" w:cs="Times New Roman"/>
            <w:color w:val="000000"/>
            <w:sz w:val="20"/>
            <w:szCs w:val="20"/>
          </w:rPr>
          <w:t>By using it, you can control the styles of multiple documents from one file.</w:t>
        </w:r>
      </w:ins>
    </w:p>
    <w:p w:rsidR="00E65243" w:rsidRPr="00E65243" w:rsidRDefault="00E65243" w:rsidP="00E65243">
      <w:pPr>
        <w:numPr>
          <w:ilvl w:val="0"/>
          <w:numId w:val="8"/>
        </w:numPr>
        <w:shd w:val="clear" w:color="auto" w:fill="FFFFFF"/>
        <w:spacing w:before="60" w:after="100" w:afterAutospacing="1" w:line="345" w:lineRule="atLeast"/>
        <w:jc w:val="both"/>
        <w:rPr>
          <w:ins w:id="76" w:author="Unknown"/>
          <w:rFonts w:ascii="Verdana" w:eastAsia="Times New Roman" w:hAnsi="Verdana" w:cs="Times New Roman"/>
          <w:color w:val="000000"/>
          <w:sz w:val="20"/>
          <w:szCs w:val="20"/>
        </w:rPr>
      </w:pPr>
      <w:ins w:id="77" w:author="Unknown">
        <w:r w:rsidRPr="00E65243">
          <w:rPr>
            <w:rFonts w:ascii="Verdana" w:eastAsia="Times New Roman" w:hAnsi="Verdana" w:cs="Times New Roman"/>
            <w:color w:val="000000"/>
            <w:sz w:val="20"/>
            <w:szCs w:val="20"/>
          </w:rPr>
          <w:t>In complex situations, you can use selectors and grouping methods to apply styles.</w:t>
        </w:r>
      </w:ins>
    </w:p>
    <w:p w:rsidR="00E65243" w:rsidRPr="00E65243" w:rsidRDefault="00E65243" w:rsidP="00E65243">
      <w:pPr>
        <w:spacing w:after="0" w:line="240" w:lineRule="auto"/>
        <w:rPr>
          <w:ins w:id="78" w:author="Unknown"/>
          <w:rFonts w:ascii="Times New Roman" w:eastAsia="Times New Roman" w:hAnsi="Times New Roman" w:cs="Times New Roman"/>
          <w:sz w:val="24"/>
          <w:szCs w:val="24"/>
        </w:rPr>
      </w:pPr>
      <w:ins w:id="79" w:author="Unknown">
        <w:r w:rsidRPr="00E65243">
          <w:rPr>
            <w:rFonts w:ascii="Times New Roman" w:eastAsia="Times New Roman" w:hAnsi="Times New Roman" w:cs="Times New Roman"/>
            <w:sz w:val="24"/>
            <w:szCs w:val="24"/>
          </w:rPr>
          <w:fldChar w:fldCharType="begin"/>
        </w:r>
        <w:r w:rsidRPr="00E65243">
          <w:rPr>
            <w:rFonts w:ascii="Times New Roman" w:eastAsia="Times New Roman" w:hAnsi="Times New Roman" w:cs="Times New Roman"/>
            <w:sz w:val="24"/>
            <w:szCs w:val="24"/>
          </w:rPr>
          <w:instrText xml:space="preserve"> HYPERLINK "https://www.javatpoint.com/external-css" \t "_blank" </w:instrText>
        </w:r>
        <w:r w:rsidRPr="00E65243">
          <w:rPr>
            <w:rFonts w:ascii="Times New Roman" w:eastAsia="Times New Roman" w:hAnsi="Times New Roman" w:cs="Times New Roman"/>
            <w:sz w:val="24"/>
            <w:szCs w:val="24"/>
          </w:rPr>
          <w:fldChar w:fldCharType="separate"/>
        </w:r>
        <w:r w:rsidRPr="008777AD">
          <w:rPr>
            <w:rFonts w:ascii="Verdana" w:eastAsia="Times New Roman" w:hAnsi="Verdana" w:cs="Times New Roman"/>
            <w:color w:val="008000"/>
            <w:sz w:val="20"/>
            <w:szCs w:val="20"/>
            <w:shd w:val="clear" w:color="auto" w:fill="FFFFFF"/>
          </w:rPr>
          <w:t>More details...</w:t>
        </w:r>
        <w:r w:rsidRPr="00E65243">
          <w:rPr>
            <w:rFonts w:ascii="Times New Roman" w:eastAsia="Times New Roman" w:hAnsi="Times New Roman" w:cs="Times New Roman"/>
            <w:sz w:val="24"/>
            <w:szCs w:val="24"/>
          </w:rPr>
          <w:fldChar w:fldCharType="end"/>
        </w:r>
      </w:ins>
    </w:p>
    <w:p w:rsidR="00E65243" w:rsidRPr="00E65243" w:rsidRDefault="00E65243" w:rsidP="00E65243">
      <w:pPr>
        <w:spacing w:after="0" w:line="240" w:lineRule="auto"/>
        <w:rPr>
          <w:ins w:id="80" w:author="Unknown"/>
          <w:rFonts w:ascii="Times New Roman" w:eastAsia="Times New Roman" w:hAnsi="Times New Roman" w:cs="Times New Roman"/>
          <w:sz w:val="24"/>
          <w:szCs w:val="24"/>
        </w:rPr>
      </w:pPr>
      <w:ins w:id="81" w:author="Unknown">
        <w:r w:rsidRPr="00E65243">
          <w:rPr>
            <w:rFonts w:ascii="Times New Roman" w:eastAsia="Times New Roman" w:hAnsi="Times New Roman" w:cs="Times New Roman"/>
            <w:sz w:val="24"/>
            <w:szCs w:val="24"/>
          </w:rPr>
          <w:pict>
            <v:rect id="_x0000_i1039" style="width:0;height:.75pt" o:hralign="left" o:hrstd="t" o:hrnoshade="t" o:hr="t" fillcolor="#d4d4d4" stroked="f"/>
          </w:pict>
        </w:r>
      </w:ins>
    </w:p>
    <w:p w:rsidR="00E65243" w:rsidRPr="00E65243" w:rsidRDefault="00E65243" w:rsidP="00E65243">
      <w:pPr>
        <w:shd w:val="clear" w:color="auto" w:fill="FFFFFF"/>
        <w:spacing w:before="100" w:beforeAutospacing="1" w:after="100" w:afterAutospacing="1" w:line="312" w:lineRule="atLeast"/>
        <w:jc w:val="both"/>
        <w:outlineLvl w:val="2"/>
        <w:rPr>
          <w:ins w:id="82" w:author="Unknown"/>
          <w:rFonts w:ascii="Helvetica" w:eastAsia="Times New Roman" w:hAnsi="Helvetica" w:cs="Helvetica"/>
          <w:color w:val="610B4B"/>
          <w:sz w:val="32"/>
          <w:szCs w:val="32"/>
        </w:rPr>
      </w:pPr>
      <w:ins w:id="83" w:author="Unknown">
        <w:r w:rsidRPr="00E65243">
          <w:rPr>
            <w:rFonts w:ascii="Helvetica" w:eastAsia="Times New Roman" w:hAnsi="Helvetica" w:cs="Helvetica"/>
            <w:color w:val="610B4B"/>
            <w:sz w:val="32"/>
            <w:szCs w:val="32"/>
          </w:rPr>
          <w:t>15) What is the difference between inline, embedded and external style sheets?</w:t>
        </w:r>
      </w:ins>
    </w:p>
    <w:p w:rsidR="00E65243" w:rsidRPr="00E65243" w:rsidRDefault="00E65243" w:rsidP="00E65243">
      <w:pPr>
        <w:shd w:val="clear" w:color="auto" w:fill="FFFFFF"/>
        <w:spacing w:before="100" w:beforeAutospacing="1" w:after="100" w:afterAutospacing="1" w:line="240" w:lineRule="auto"/>
        <w:jc w:val="both"/>
        <w:rPr>
          <w:ins w:id="84" w:author="Unknown"/>
          <w:rFonts w:ascii="Verdana" w:eastAsia="Times New Roman" w:hAnsi="Verdana" w:cs="Times New Roman"/>
          <w:color w:val="000000"/>
          <w:sz w:val="20"/>
          <w:szCs w:val="20"/>
        </w:rPr>
      </w:pPr>
      <w:ins w:id="85" w:author="Unknown">
        <w:r w:rsidRPr="008777AD">
          <w:rPr>
            <w:rFonts w:ascii="Verdana" w:eastAsia="Times New Roman" w:hAnsi="Verdana" w:cs="Times New Roman"/>
            <w:b/>
            <w:bCs/>
            <w:color w:val="000000"/>
            <w:sz w:val="20"/>
            <w:szCs w:val="20"/>
          </w:rPr>
          <w:t>Inline</w:t>
        </w:r>
        <w:r w:rsidRPr="00E65243">
          <w:rPr>
            <w:rFonts w:ascii="Verdana" w:eastAsia="Times New Roman" w:hAnsi="Verdana" w:cs="Times New Roman"/>
            <w:color w:val="000000"/>
            <w:sz w:val="20"/>
            <w:szCs w:val="20"/>
          </w:rPr>
          <w:t>: Inline Style Sheet is used to style only a small piece of code.</w:t>
        </w:r>
      </w:ins>
    </w:p>
    <w:p w:rsidR="00E65243" w:rsidRPr="00E65243" w:rsidRDefault="00E65243" w:rsidP="00E65243">
      <w:pPr>
        <w:shd w:val="clear" w:color="auto" w:fill="FFFFFF"/>
        <w:spacing w:before="100" w:beforeAutospacing="1" w:after="100" w:afterAutospacing="1" w:line="240" w:lineRule="auto"/>
        <w:jc w:val="both"/>
        <w:rPr>
          <w:ins w:id="86" w:author="Unknown"/>
          <w:rFonts w:ascii="Verdana" w:eastAsia="Times New Roman" w:hAnsi="Verdana" w:cs="Times New Roman"/>
          <w:color w:val="000000"/>
          <w:sz w:val="20"/>
          <w:szCs w:val="20"/>
        </w:rPr>
      </w:pPr>
      <w:ins w:id="87" w:author="Unknown">
        <w:r w:rsidRPr="008777AD">
          <w:rPr>
            <w:rFonts w:ascii="Verdana" w:eastAsia="Times New Roman" w:hAnsi="Verdana" w:cs="Times New Roman"/>
            <w:b/>
            <w:bCs/>
            <w:color w:val="000000"/>
            <w:sz w:val="20"/>
            <w:szCs w:val="20"/>
          </w:rPr>
          <w:t>Embedded</w:t>
        </w:r>
        <w:r w:rsidRPr="00E65243">
          <w:rPr>
            <w:rFonts w:ascii="Verdana" w:eastAsia="Times New Roman" w:hAnsi="Verdana" w:cs="Times New Roman"/>
            <w:color w:val="000000"/>
            <w:sz w:val="20"/>
            <w:szCs w:val="20"/>
          </w:rPr>
          <w:t>: Embedded style sheets are put between the &lt;head&gt;...&lt;/head&gt; tags.</w:t>
        </w:r>
      </w:ins>
    </w:p>
    <w:p w:rsidR="00E65243" w:rsidRPr="00E65243" w:rsidRDefault="00E65243" w:rsidP="00E65243">
      <w:pPr>
        <w:shd w:val="clear" w:color="auto" w:fill="FFFFFF"/>
        <w:spacing w:before="100" w:beforeAutospacing="1" w:after="100" w:afterAutospacing="1" w:line="240" w:lineRule="auto"/>
        <w:jc w:val="both"/>
        <w:rPr>
          <w:ins w:id="88" w:author="Unknown"/>
          <w:rFonts w:ascii="Verdana" w:eastAsia="Times New Roman" w:hAnsi="Verdana" w:cs="Times New Roman"/>
          <w:color w:val="000000"/>
          <w:sz w:val="20"/>
          <w:szCs w:val="20"/>
        </w:rPr>
      </w:pPr>
      <w:ins w:id="89" w:author="Unknown">
        <w:r w:rsidRPr="008777AD">
          <w:rPr>
            <w:rFonts w:ascii="Verdana" w:eastAsia="Times New Roman" w:hAnsi="Verdana" w:cs="Times New Roman"/>
            <w:b/>
            <w:bCs/>
            <w:color w:val="000000"/>
            <w:sz w:val="20"/>
            <w:szCs w:val="20"/>
          </w:rPr>
          <w:t>External</w:t>
        </w:r>
        <w:r w:rsidRPr="00E65243">
          <w:rPr>
            <w:rFonts w:ascii="Verdana" w:eastAsia="Times New Roman" w:hAnsi="Verdana" w:cs="Times New Roman"/>
            <w:color w:val="000000"/>
            <w:sz w:val="20"/>
            <w:szCs w:val="20"/>
          </w:rPr>
          <w:t>: This is used to apply the style to all the pages within your website by changing just one style sheet.</w:t>
        </w:r>
      </w:ins>
    </w:p>
    <w:p w:rsidR="00E65243" w:rsidRPr="00E65243" w:rsidRDefault="00E65243" w:rsidP="00E65243">
      <w:pPr>
        <w:spacing w:after="0" w:line="240" w:lineRule="auto"/>
        <w:rPr>
          <w:ins w:id="90" w:author="Unknown"/>
          <w:rFonts w:ascii="Times New Roman" w:eastAsia="Times New Roman" w:hAnsi="Times New Roman" w:cs="Times New Roman"/>
          <w:sz w:val="24"/>
          <w:szCs w:val="24"/>
        </w:rPr>
      </w:pPr>
      <w:ins w:id="91" w:author="Unknown">
        <w:r w:rsidRPr="00E65243">
          <w:rPr>
            <w:rFonts w:ascii="Times New Roman" w:eastAsia="Times New Roman" w:hAnsi="Times New Roman" w:cs="Times New Roman"/>
            <w:sz w:val="24"/>
            <w:szCs w:val="24"/>
          </w:rPr>
          <w:pict>
            <v:rect id="_x0000_i1040" style="width:0;height:.75pt" o:hralign="left" o:hrstd="t" o:hrnoshade="t" o:hr="t" fillcolor="#d4d4d4" stroked="f"/>
          </w:pict>
        </w:r>
      </w:ins>
    </w:p>
    <w:p w:rsidR="00E65243" w:rsidRPr="00E65243" w:rsidRDefault="00E65243" w:rsidP="00E65243">
      <w:pPr>
        <w:shd w:val="clear" w:color="auto" w:fill="FFFFFF"/>
        <w:spacing w:before="100" w:beforeAutospacing="1" w:after="100" w:afterAutospacing="1" w:line="312" w:lineRule="atLeast"/>
        <w:jc w:val="both"/>
        <w:outlineLvl w:val="2"/>
        <w:rPr>
          <w:ins w:id="92" w:author="Unknown"/>
          <w:rFonts w:ascii="Helvetica" w:eastAsia="Times New Roman" w:hAnsi="Helvetica" w:cs="Helvetica"/>
          <w:color w:val="610B4B"/>
          <w:sz w:val="32"/>
          <w:szCs w:val="32"/>
        </w:rPr>
      </w:pPr>
      <w:ins w:id="93" w:author="Unknown">
        <w:r w:rsidRPr="00E65243">
          <w:rPr>
            <w:rFonts w:ascii="Helvetica" w:eastAsia="Times New Roman" w:hAnsi="Helvetica" w:cs="Helvetica"/>
            <w:color w:val="610B4B"/>
            <w:sz w:val="32"/>
            <w:szCs w:val="32"/>
          </w:rPr>
          <w:t>16) What is RWD?</w:t>
        </w:r>
      </w:ins>
    </w:p>
    <w:p w:rsidR="00E65243" w:rsidRPr="00E65243" w:rsidRDefault="00E65243" w:rsidP="00E65243">
      <w:pPr>
        <w:shd w:val="clear" w:color="auto" w:fill="FFFFFF"/>
        <w:spacing w:before="100" w:beforeAutospacing="1" w:after="100" w:afterAutospacing="1" w:line="240" w:lineRule="auto"/>
        <w:jc w:val="both"/>
        <w:rPr>
          <w:ins w:id="94" w:author="Unknown"/>
          <w:rFonts w:ascii="Verdana" w:eastAsia="Times New Roman" w:hAnsi="Verdana" w:cs="Times New Roman"/>
          <w:color w:val="000000"/>
          <w:sz w:val="20"/>
          <w:szCs w:val="20"/>
        </w:rPr>
      </w:pPr>
      <w:ins w:id="95" w:author="Unknown">
        <w:r w:rsidRPr="00E65243">
          <w:rPr>
            <w:rFonts w:ascii="Verdana" w:eastAsia="Times New Roman" w:hAnsi="Verdana" w:cs="Times New Roman"/>
            <w:color w:val="000000"/>
            <w:sz w:val="20"/>
            <w:szCs w:val="20"/>
          </w:rPr>
          <w:t>RWD stands for Responsive Web Design. This technique is used to display the designed page perfectly on every screen size and device. For example: Mobile, Tablet, desktop, laptop etc. You don't need to create a different page for each device.</w:t>
        </w:r>
      </w:ins>
    </w:p>
    <w:p w:rsidR="00E65243" w:rsidRPr="00E65243" w:rsidRDefault="00E65243" w:rsidP="00E65243">
      <w:pPr>
        <w:spacing w:after="0" w:line="240" w:lineRule="auto"/>
        <w:rPr>
          <w:ins w:id="96" w:author="Unknown"/>
          <w:rFonts w:ascii="Times New Roman" w:eastAsia="Times New Roman" w:hAnsi="Times New Roman" w:cs="Times New Roman"/>
          <w:sz w:val="24"/>
          <w:szCs w:val="24"/>
        </w:rPr>
      </w:pPr>
      <w:ins w:id="97" w:author="Unknown">
        <w:r w:rsidRPr="00E65243">
          <w:rPr>
            <w:rFonts w:ascii="Times New Roman" w:eastAsia="Times New Roman" w:hAnsi="Times New Roman" w:cs="Times New Roman"/>
            <w:sz w:val="24"/>
            <w:szCs w:val="24"/>
          </w:rPr>
          <w:pict>
            <v:rect id="_x0000_i1041" style="width:0;height:.75pt" o:hralign="left" o:hrstd="t" o:hrnoshade="t" o:hr="t" fillcolor="#d4d4d4" stroked="f"/>
          </w:pict>
        </w:r>
      </w:ins>
    </w:p>
    <w:p w:rsidR="00E65243" w:rsidRPr="00E65243" w:rsidRDefault="00E65243" w:rsidP="00E65243">
      <w:pPr>
        <w:shd w:val="clear" w:color="auto" w:fill="FFFFFF"/>
        <w:spacing w:before="100" w:beforeAutospacing="1" w:after="100" w:afterAutospacing="1" w:line="312" w:lineRule="atLeast"/>
        <w:jc w:val="both"/>
        <w:outlineLvl w:val="2"/>
        <w:rPr>
          <w:ins w:id="98" w:author="Unknown"/>
          <w:rFonts w:ascii="Helvetica" w:eastAsia="Times New Roman" w:hAnsi="Helvetica" w:cs="Helvetica"/>
          <w:color w:val="610B4B"/>
          <w:sz w:val="32"/>
          <w:szCs w:val="32"/>
        </w:rPr>
      </w:pPr>
      <w:ins w:id="99" w:author="Unknown">
        <w:r w:rsidRPr="00E65243">
          <w:rPr>
            <w:rFonts w:ascii="Helvetica" w:eastAsia="Times New Roman" w:hAnsi="Helvetica" w:cs="Helvetica"/>
            <w:color w:val="610B4B"/>
            <w:sz w:val="32"/>
            <w:szCs w:val="32"/>
          </w:rPr>
          <w:t>17) What are the benefits of CSS sprites?</w:t>
        </w:r>
      </w:ins>
    </w:p>
    <w:p w:rsidR="00E65243" w:rsidRPr="00E65243" w:rsidRDefault="00E65243" w:rsidP="00E65243">
      <w:pPr>
        <w:shd w:val="clear" w:color="auto" w:fill="FFFFFF"/>
        <w:spacing w:before="100" w:beforeAutospacing="1" w:after="100" w:afterAutospacing="1" w:line="240" w:lineRule="auto"/>
        <w:jc w:val="both"/>
        <w:rPr>
          <w:ins w:id="100" w:author="Unknown"/>
          <w:rFonts w:ascii="Verdana" w:eastAsia="Times New Roman" w:hAnsi="Verdana" w:cs="Times New Roman"/>
          <w:color w:val="000000"/>
          <w:sz w:val="20"/>
          <w:szCs w:val="20"/>
        </w:rPr>
      </w:pPr>
      <w:ins w:id="101" w:author="Unknown">
        <w:r w:rsidRPr="00E65243">
          <w:rPr>
            <w:rFonts w:ascii="Verdana" w:eastAsia="Times New Roman" w:hAnsi="Verdana" w:cs="Times New Roman"/>
            <w:color w:val="000000"/>
            <w:sz w:val="20"/>
            <w:szCs w:val="20"/>
          </w:rPr>
          <w:t>: If a web page has large no. of images that takes a longer time to load because each image separately sends out an http request. The concept of CSS sprites is used to reduce the loading time for a web page because it combines the various small images into one image. It reduces the number of http requests and hence the loading time.</w:t>
        </w:r>
      </w:ins>
    </w:p>
    <w:p w:rsidR="00E65243" w:rsidRPr="00E65243" w:rsidRDefault="00E65243" w:rsidP="00E65243">
      <w:pPr>
        <w:spacing w:after="0" w:line="240" w:lineRule="auto"/>
        <w:rPr>
          <w:ins w:id="102" w:author="Unknown"/>
          <w:rFonts w:ascii="Times New Roman" w:eastAsia="Times New Roman" w:hAnsi="Times New Roman" w:cs="Times New Roman"/>
          <w:sz w:val="24"/>
          <w:szCs w:val="24"/>
        </w:rPr>
      </w:pPr>
      <w:ins w:id="103" w:author="Unknown">
        <w:r w:rsidRPr="00E65243">
          <w:rPr>
            <w:rFonts w:ascii="Times New Roman" w:eastAsia="Times New Roman" w:hAnsi="Times New Roman" w:cs="Times New Roman"/>
            <w:sz w:val="24"/>
            <w:szCs w:val="24"/>
          </w:rPr>
          <w:pict>
            <v:rect id="_x0000_i1042" style="width:0;height:.75pt" o:hralign="left" o:hrstd="t" o:hrnoshade="t" o:hr="t" fillcolor="#d4d4d4" stroked="f"/>
          </w:pict>
        </w:r>
      </w:ins>
    </w:p>
    <w:p w:rsidR="00E65243" w:rsidRPr="00E65243" w:rsidRDefault="00E65243" w:rsidP="00E65243">
      <w:pPr>
        <w:shd w:val="clear" w:color="auto" w:fill="FFFFFF"/>
        <w:spacing w:before="100" w:beforeAutospacing="1" w:after="100" w:afterAutospacing="1" w:line="312" w:lineRule="atLeast"/>
        <w:jc w:val="both"/>
        <w:outlineLvl w:val="2"/>
        <w:rPr>
          <w:ins w:id="104" w:author="Unknown"/>
          <w:rFonts w:ascii="Helvetica" w:eastAsia="Times New Roman" w:hAnsi="Helvetica" w:cs="Helvetica"/>
          <w:color w:val="610B4B"/>
          <w:sz w:val="32"/>
          <w:szCs w:val="32"/>
        </w:rPr>
      </w:pPr>
      <w:ins w:id="105" w:author="Unknown">
        <w:r w:rsidRPr="00E65243">
          <w:rPr>
            <w:rFonts w:ascii="Helvetica" w:eastAsia="Times New Roman" w:hAnsi="Helvetica" w:cs="Helvetica"/>
            <w:color w:val="610B4B"/>
            <w:sz w:val="32"/>
            <w:szCs w:val="32"/>
          </w:rPr>
          <w:t>18) What is the difference between logical tags and physical tags?</w:t>
        </w:r>
      </w:ins>
    </w:p>
    <w:p w:rsidR="00E65243" w:rsidRPr="00E65243" w:rsidRDefault="00E65243" w:rsidP="00E65243">
      <w:pPr>
        <w:numPr>
          <w:ilvl w:val="0"/>
          <w:numId w:val="9"/>
        </w:numPr>
        <w:shd w:val="clear" w:color="auto" w:fill="FFFFFF"/>
        <w:spacing w:before="60" w:after="100" w:afterAutospacing="1" w:line="345" w:lineRule="atLeast"/>
        <w:jc w:val="both"/>
        <w:rPr>
          <w:ins w:id="106" w:author="Unknown"/>
          <w:rFonts w:ascii="Verdana" w:eastAsia="Times New Roman" w:hAnsi="Verdana" w:cs="Times New Roman"/>
          <w:color w:val="000000"/>
          <w:sz w:val="20"/>
          <w:szCs w:val="20"/>
        </w:rPr>
      </w:pPr>
      <w:ins w:id="107" w:author="Unknown">
        <w:r w:rsidRPr="00E65243">
          <w:rPr>
            <w:rFonts w:ascii="Verdana" w:eastAsia="Times New Roman" w:hAnsi="Verdana" w:cs="Times New Roman"/>
            <w:color w:val="000000"/>
            <w:sz w:val="20"/>
            <w:szCs w:val="20"/>
          </w:rPr>
          <w:t>Physical tags are referred to as presentational mark-up while logical tags are useless for appearances.</w:t>
        </w:r>
      </w:ins>
    </w:p>
    <w:p w:rsidR="00E65243" w:rsidRPr="00E65243" w:rsidRDefault="00E65243" w:rsidP="00E65243">
      <w:pPr>
        <w:numPr>
          <w:ilvl w:val="0"/>
          <w:numId w:val="9"/>
        </w:numPr>
        <w:shd w:val="clear" w:color="auto" w:fill="FFFFFF"/>
        <w:spacing w:before="60" w:after="100" w:afterAutospacing="1" w:line="345" w:lineRule="atLeast"/>
        <w:jc w:val="both"/>
        <w:rPr>
          <w:ins w:id="108" w:author="Unknown"/>
          <w:rFonts w:ascii="Verdana" w:eastAsia="Times New Roman" w:hAnsi="Verdana" w:cs="Times New Roman"/>
          <w:color w:val="000000"/>
          <w:sz w:val="20"/>
          <w:szCs w:val="20"/>
        </w:rPr>
      </w:pPr>
      <w:ins w:id="109" w:author="Unknown">
        <w:r w:rsidRPr="00E65243">
          <w:rPr>
            <w:rFonts w:ascii="Verdana" w:eastAsia="Times New Roman" w:hAnsi="Verdana" w:cs="Times New Roman"/>
            <w:color w:val="000000"/>
            <w:sz w:val="20"/>
            <w:szCs w:val="20"/>
          </w:rPr>
          <w:t>Physical tags are newer versions on the other hand logical tags are old and concentrate on content.</w:t>
        </w:r>
      </w:ins>
    </w:p>
    <w:p w:rsidR="00E65243" w:rsidRPr="00E65243" w:rsidRDefault="00E65243" w:rsidP="00E65243">
      <w:pPr>
        <w:spacing w:after="0" w:line="240" w:lineRule="auto"/>
        <w:rPr>
          <w:ins w:id="110" w:author="Unknown"/>
          <w:rFonts w:ascii="Times New Roman" w:eastAsia="Times New Roman" w:hAnsi="Times New Roman" w:cs="Times New Roman"/>
          <w:sz w:val="24"/>
          <w:szCs w:val="24"/>
        </w:rPr>
      </w:pPr>
      <w:ins w:id="111" w:author="Unknown">
        <w:r w:rsidRPr="00E65243">
          <w:rPr>
            <w:rFonts w:ascii="Times New Roman" w:eastAsia="Times New Roman" w:hAnsi="Times New Roman" w:cs="Times New Roman"/>
            <w:sz w:val="24"/>
            <w:szCs w:val="24"/>
          </w:rPr>
          <w:lastRenderedPageBreak/>
          <w:pict>
            <v:rect id="_x0000_i1043" style="width:0;height:.75pt" o:hralign="left" o:hrstd="t" o:hrnoshade="t" o:hr="t" fillcolor="#d4d4d4" stroked="f"/>
          </w:pict>
        </w:r>
      </w:ins>
    </w:p>
    <w:p w:rsidR="00E65243" w:rsidRPr="00E65243" w:rsidRDefault="00E65243" w:rsidP="00E65243">
      <w:pPr>
        <w:shd w:val="clear" w:color="auto" w:fill="FFFFFF"/>
        <w:spacing w:before="100" w:beforeAutospacing="1" w:after="100" w:afterAutospacing="1" w:line="312" w:lineRule="atLeast"/>
        <w:jc w:val="both"/>
        <w:outlineLvl w:val="2"/>
        <w:rPr>
          <w:ins w:id="112" w:author="Unknown"/>
          <w:rFonts w:ascii="Helvetica" w:eastAsia="Times New Roman" w:hAnsi="Helvetica" w:cs="Helvetica"/>
          <w:color w:val="610B4B"/>
          <w:sz w:val="32"/>
          <w:szCs w:val="32"/>
        </w:rPr>
      </w:pPr>
      <w:ins w:id="113" w:author="Unknown">
        <w:r w:rsidRPr="00E65243">
          <w:rPr>
            <w:rFonts w:ascii="Helvetica" w:eastAsia="Times New Roman" w:hAnsi="Helvetica" w:cs="Helvetica"/>
            <w:color w:val="610B4B"/>
            <w:sz w:val="32"/>
            <w:szCs w:val="32"/>
          </w:rPr>
          <w:t>19) What is the CSS Box model and what are its elements?</w:t>
        </w:r>
      </w:ins>
    </w:p>
    <w:p w:rsidR="00E65243" w:rsidRPr="00E65243" w:rsidRDefault="00E65243" w:rsidP="00E65243">
      <w:pPr>
        <w:shd w:val="clear" w:color="auto" w:fill="FFFFFF"/>
        <w:spacing w:before="100" w:beforeAutospacing="1" w:after="100" w:afterAutospacing="1" w:line="240" w:lineRule="auto"/>
        <w:jc w:val="both"/>
        <w:rPr>
          <w:ins w:id="114" w:author="Unknown"/>
          <w:rFonts w:ascii="Verdana" w:eastAsia="Times New Roman" w:hAnsi="Verdana" w:cs="Times New Roman"/>
          <w:color w:val="000000"/>
          <w:sz w:val="20"/>
          <w:szCs w:val="20"/>
        </w:rPr>
      </w:pPr>
      <w:ins w:id="115" w:author="Unknown">
        <w:r w:rsidRPr="00E65243">
          <w:rPr>
            <w:rFonts w:ascii="Verdana" w:eastAsia="Times New Roman" w:hAnsi="Verdana" w:cs="Times New Roman"/>
            <w:color w:val="000000"/>
            <w:sz w:val="20"/>
            <w:szCs w:val="20"/>
          </w:rPr>
          <w:t>The CSS box model is used to define the design and layout of elements of CSS.</w:t>
        </w:r>
      </w:ins>
    </w:p>
    <w:p w:rsidR="00E65243" w:rsidRPr="00E65243" w:rsidRDefault="00E65243" w:rsidP="00E65243">
      <w:pPr>
        <w:shd w:val="clear" w:color="auto" w:fill="FFFFFF"/>
        <w:spacing w:before="100" w:beforeAutospacing="1" w:after="100" w:afterAutospacing="1" w:line="240" w:lineRule="auto"/>
        <w:jc w:val="both"/>
        <w:rPr>
          <w:ins w:id="116" w:author="Unknown"/>
          <w:rFonts w:ascii="Verdana" w:eastAsia="Times New Roman" w:hAnsi="Verdana" w:cs="Times New Roman"/>
          <w:color w:val="000000"/>
          <w:sz w:val="20"/>
          <w:szCs w:val="20"/>
        </w:rPr>
      </w:pPr>
      <w:ins w:id="117" w:author="Unknown">
        <w:r w:rsidRPr="00E65243">
          <w:rPr>
            <w:rFonts w:ascii="Verdana" w:eastAsia="Times New Roman" w:hAnsi="Verdana" w:cs="Times New Roman"/>
            <w:color w:val="000000"/>
            <w:sz w:val="20"/>
            <w:szCs w:val="20"/>
          </w:rPr>
          <w:t>The elements are:</w:t>
        </w:r>
      </w:ins>
    </w:p>
    <w:p w:rsidR="00E65243" w:rsidRPr="00E65243" w:rsidRDefault="00E65243" w:rsidP="00E65243">
      <w:pPr>
        <w:numPr>
          <w:ilvl w:val="0"/>
          <w:numId w:val="10"/>
        </w:numPr>
        <w:shd w:val="clear" w:color="auto" w:fill="FFFFFF"/>
        <w:spacing w:before="60" w:after="100" w:afterAutospacing="1" w:line="345" w:lineRule="atLeast"/>
        <w:jc w:val="both"/>
        <w:rPr>
          <w:ins w:id="118" w:author="Unknown"/>
          <w:rFonts w:ascii="Verdana" w:eastAsia="Times New Roman" w:hAnsi="Verdana" w:cs="Times New Roman"/>
          <w:color w:val="000000"/>
          <w:sz w:val="20"/>
          <w:szCs w:val="20"/>
        </w:rPr>
      </w:pPr>
      <w:ins w:id="119" w:author="Unknown">
        <w:r w:rsidRPr="00E65243">
          <w:rPr>
            <w:rFonts w:ascii="Verdana" w:eastAsia="Times New Roman" w:hAnsi="Verdana" w:cs="Times New Roman"/>
            <w:color w:val="000000"/>
            <w:sz w:val="20"/>
            <w:szCs w:val="20"/>
          </w:rPr>
          <w:t>Margin</w:t>
        </w:r>
      </w:ins>
    </w:p>
    <w:p w:rsidR="00E65243" w:rsidRPr="00E65243" w:rsidRDefault="00E65243" w:rsidP="00E65243">
      <w:pPr>
        <w:numPr>
          <w:ilvl w:val="0"/>
          <w:numId w:val="10"/>
        </w:numPr>
        <w:shd w:val="clear" w:color="auto" w:fill="FFFFFF"/>
        <w:spacing w:before="60" w:after="100" w:afterAutospacing="1" w:line="345" w:lineRule="atLeast"/>
        <w:jc w:val="both"/>
        <w:rPr>
          <w:ins w:id="120" w:author="Unknown"/>
          <w:rFonts w:ascii="Verdana" w:eastAsia="Times New Roman" w:hAnsi="Verdana" w:cs="Times New Roman"/>
          <w:color w:val="000000"/>
          <w:sz w:val="20"/>
          <w:szCs w:val="20"/>
        </w:rPr>
      </w:pPr>
      <w:ins w:id="121" w:author="Unknown">
        <w:r w:rsidRPr="00E65243">
          <w:rPr>
            <w:rFonts w:ascii="Verdana" w:eastAsia="Times New Roman" w:hAnsi="Verdana" w:cs="Times New Roman"/>
            <w:color w:val="000000"/>
            <w:sz w:val="20"/>
            <w:szCs w:val="20"/>
          </w:rPr>
          <w:t>Border</w:t>
        </w:r>
      </w:ins>
    </w:p>
    <w:p w:rsidR="00E65243" w:rsidRPr="00E65243" w:rsidRDefault="00E65243" w:rsidP="00E65243">
      <w:pPr>
        <w:numPr>
          <w:ilvl w:val="0"/>
          <w:numId w:val="10"/>
        </w:numPr>
        <w:shd w:val="clear" w:color="auto" w:fill="FFFFFF"/>
        <w:spacing w:before="60" w:after="100" w:afterAutospacing="1" w:line="345" w:lineRule="atLeast"/>
        <w:jc w:val="both"/>
        <w:rPr>
          <w:ins w:id="122" w:author="Unknown"/>
          <w:rFonts w:ascii="Verdana" w:eastAsia="Times New Roman" w:hAnsi="Verdana" w:cs="Times New Roman"/>
          <w:color w:val="000000"/>
          <w:sz w:val="20"/>
          <w:szCs w:val="20"/>
        </w:rPr>
      </w:pPr>
      <w:ins w:id="123" w:author="Unknown">
        <w:r w:rsidRPr="00E65243">
          <w:rPr>
            <w:rFonts w:ascii="Verdana" w:eastAsia="Times New Roman" w:hAnsi="Verdana" w:cs="Times New Roman"/>
            <w:color w:val="000000"/>
            <w:sz w:val="20"/>
            <w:szCs w:val="20"/>
          </w:rPr>
          <w:t>Padding</w:t>
        </w:r>
      </w:ins>
    </w:p>
    <w:p w:rsidR="00E65243" w:rsidRPr="00E65243" w:rsidRDefault="00E65243" w:rsidP="00E65243">
      <w:pPr>
        <w:numPr>
          <w:ilvl w:val="0"/>
          <w:numId w:val="10"/>
        </w:numPr>
        <w:shd w:val="clear" w:color="auto" w:fill="FFFFFF"/>
        <w:spacing w:before="60" w:after="100" w:afterAutospacing="1" w:line="345" w:lineRule="atLeast"/>
        <w:jc w:val="both"/>
        <w:rPr>
          <w:ins w:id="124" w:author="Unknown"/>
          <w:rFonts w:ascii="Verdana" w:eastAsia="Times New Roman" w:hAnsi="Verdana" w:cs="Times New Roman"/>
          <w:color w:val="000000"/>
          <w:sz w:val="20"/>
          <w:szCs w:val="20"/>
        </w:rPr>
      </w:pPr>
      <w:ins w:id="125" w:author="Unknown">
        <w:r w:rsidRPr="00E65243">
          <w:rPr>
            <w:rFonts w:ascii="Verdana" w:eastAsia="Times New Roman" w:hAnsi="Verdana" w:cs="Times New Roman"/>
            <w:color w:val="000000"/>
            <w:sz w:val="20"/>
            <w:szCs w:val="20"/>
          </w:rPr>
          <w:t>Content</w:t>
        </w:r>
      </w:ins>
    </w:p>
    <w:p w:rsidR="00E65243" w:rsidRPr="00E65243" w:rsidRDefault="00E65243" w:rsidP="00E65243">
      <w:pPr>
        <w:spacing w:after="0" w:line="240" w:lineRule="auto"/>
        <w:rPr>
          <w:ins w:id="126" w:author="Unknown"/>
          <w:rFonts w:ascii="Times New Roman" w:eastAsia="Times New Roman" w:hAnsi="Times New Roman" w:cs="Times New Roman"/>
          <w:sz w:val="24"/>
          <w:szCs w:val="24"/>
        </w:rPr>
      </w:pPr>
      <w:ins w:id="127" w:author="Unknown">
        <w:r w:rsidRPr="00E65243">
          <w:rPr>
            <w:rFonts w:ascii="Times New Roman" w:eastAsia="Times New Roman" w:hAnsi="Times New Roman" w:cs="Times New Roman"/>
            <w:sz w:val="24"/>
            <w:szCs w:val="24"/>
          </w:rPr>
          <w:pict>
            <v:rect id="_x0000_i1044" style="width:0;height:.75pt" o:hralign="left" o:hrstd="t" o:hrnoshade="t" o:hr="t" fillcolor="#d4d4d4" stroked="f"/>
          </w:pict>
        </w:r>
      </w:ins>
    </w:p>
    <w:p w:rsidR="00E65243" w:rsidRPr="00E65243" w:rsidRDefault="00E65243" w:rsidP="00E65243">
      <w:pPr>
        <w:shd w:val="clear" w:color="auto" w:fill="FFFFFF"/>
        <w:spacing w:before="100" w:beforeAutospacing="1" w:after="100" w:afterAutospacing="1" w:line="312" w:lineRule="atLeast"/>
        <w:jc w:val="both"/>
        <w:outlineLvl w:val="2"/>
        <w:rPr>
          <w:ins w:id="128" w:author="Unknown"/>
          <w:rFonts w:ascii="Helvetica" w:eastAsia="Times New Roman" w:hAnsi="Helvetica" w:cs="Helvetica"/>
          <w:color w:val="610B4B"/>
          <w:sz w:val="32"/>
          <w:szCs w:val="32"/>
        </w:rPr>
      </w:pPr>
      <w:ins w:id="129" w:author="Unknown">
        <w:r w:rsidRPr="00E65243">
          <w:rPr>
            <w:rFonts w:ascii="Helvetica" w:eastAsia="Times New Roman" w:hAnsi="Helvetica" w:cs="Helvetica"/>
            <w:color w:val="610B4B"/>
            <w:sz w:val="32"/>
            <w:szCs w:val="32"/>
          </w:rPr>
          <w:t>20) What is the float property of CSS?</w:t>
        </w:r>
      </w:ins>
    </w:p>
    <w:p w:rsidR="00E65243" w:rsidRPr="00E65243" w:rsidRDefault="00E65243" w:rsidP="00E65243">
      <w:pPr>
        <w:shd w:val="clear" w:color="auto" w:fill="FFFFFF"/>
        <w:spacing w:before="100" w:beforeAutospacing="1" w:after="100" w:afterAutospacing="1" w:line="240" w:lineRule="auto"/>
        <w:jc w:val="both"/>
        <w:rPr>
          <w:ins w:id="130" w:author="Unknown"/>
          <w:rFonts w:ascii="Verdana" w:eastAsia="Times New Roman" w:hAnsi="Verdana" w:cs="Times New Roman"/>
          <w:color w:val="000000"/>
          <w:sz w:val="20"/>
          <w:szCs w:val="20"/>
        </w:rPr>
      </w:pPr>
      <w:ins w:id="131" w:author="Unknown">
        <w:r w:rsidRPr="00E65243">
          <w:rPr>
            <w:rFonts w:ascii="Verdana" w:eastAsia="Times New Roman" w:hAnsi="Verdana" w:cs="Times New Roman"/>
            <w:color w:val="000000"/>
            <w:sz w:val="20"/>
            <w:szCs w:val="20"/>
          </w:rPr>
          <w:t>The CSS float property is used to move the image to the right or left along with the texts to be wrapped around it. It doesn't change the property of the elements used before it.</w:t>
        </w:r>
        <w:r w:rsidRPr="008777AD">
          <w:rPr>
            <w:rFonts w:ascii="Verdana" w:eastAsia="Times New Roman" w:hAnsi="Verdana" w:cs="Times New Roman"/>
            <w:color w:val="000000"/>
            <w:sz w:val="20"/>
            <w:szCs w:val="20"/>
          </w:rPr>
          <w:t> </w:t>
        </w:r>
        <w:r w:rsidRPr="00E65243">
          <w:rPr>
            <w:rFonts w:ascii="Verdana" w:eastAsia="Times New Roman" w:hAnsi="Verdana" w:cs="Times New Roman"/>
            <w:color w:val="000000"/>
            <w:sz w:val="20"/>
            <w:szCs w:val="20"/>
          </w:rPr>
          <w:fldChar w:fldCharType="begin"/>
        </w:r>
        <w:r w:rsidRPr="00E65243">
          <w:rPr>
            <w:rFonts w:ascii="Verdana" w:eastAsia="Times New Roman" w:hAnsi="Verdana" w:cs="Times New Roman"/>
            <w:color w:val="000000"/>
            <w:sz w:val="20"/>
            <w:szCs w:val="20"/>
          </w:rPr>
          <w:instrText xml:space="preserve"> HYPERLINK "https://www.javatpoint.com/css-float" \t "_blank" </w:instrText>
        </w:r>
        <w:r w:rsidRPr="00E65243">
          <w:rPr>
            <w:rFonts w:ascii="Verdana" w:eastAsia="Times New Roman" w:hAnsi="Verdana" w:cs="Times New Roman"/>
            <w:color w:val="000000"/>
            <w:sz w:val="20"/>
            <w:szCs w:val="20"/>
          </w:rPr>
          <w:fldChar w:fldCharType="separate"/>
        </w:r>
        <w:r w:rsidRPr="008777AD">
          <w:rPr>
            <w:rFonts w:ascii="Verdana" w:eastAsia="Times New Roman" w:hAnsi="Verdana" w:cs="Times New Roman"/>
            <w:color w:val="008000"/>
            <w:sz w:val="20"/>
            <w:szCs w:val="20"/>
          </w:rPr>
          <w:t>More details...</w:t>
        </w:r>
        <w:r w:rsidRPr="00E65243">
          <w:rPr>
            <w:rFonts w:ascii="Verdana" w:eastAsia="Times New Roman" w:hAnsi="Verdana" w:cs="Times New Roman"/>
            <w:color w:val="000000"/>
            <w:sz w:val="20"/>
            <w:szCs w:val="20"/>
          </w:rPr>
          <w:fldChar w:fldCharType="end"/>
        </w:r>
      </w:ins>
    </w:p>
    <w:p w:rsidR="00E65243" w:rsidRPr="00E65243" w:rsidRDefault="00E65243" w:rsidP="00E65243">
      <w:pPr>
        <w:spacing w:after="0" w:line="240" w:lineRule="auto"/>
        <w:rPr>
          <w:ins w:id="132" w:author="Unknown"/>
          <w:rFonts w:ascii="Times New Roman" w:eastAsia="Times New Roman" w:hAnsi="Times New Roman" w:cs="Times New Roman"/>
          <w:sz w:val="24"/>
          <w:szCs w:val="24"/>
        </w:rPr>
      </w:pPr>
      <w:ins w:id="133" w:author="Unknown">
        <w:r w:rsidRPr="00E65243">
          <w:rPr>
            <w:rFonts w:ascii="Times New Roman" w:eastAsia="Times New Roman" w:hAnsi="Times New Roman" w:cs="Times New Roman"/>
            <w:sz w:val="24"/>
            <w:szCs w:val="24"/>
          </w:rPr>
          <w:pict>
            <v:rect id="_x0000_i1045" style="width:0;height:.75pt" o:hralign="left" o:hrstd="t" o:hrnoshade="t" o:hr="t" fillcolor="#d4d4d4" stroked="f"/>
          </w:pict>
        </w:r>
      </w:ins>
    </w:p>
    <w:p w:rsidR="00E65243" w:rsidRPr="00E65243" w:rsidRDefault="00E65243" w:rsidP="00E65243">
      <w:pPr>
        <w:shd w:val="clear" w:color="auto" w:fill="FFFFFF"/>
        <w:spacing w:before="100" w:beforeAutospacing="1" w:after="100" w:afterAutospacing="1" w:line="312" w:lineRule="atLeast"/>
        <w:jc w:val="both"/>
        <w:outlineLvl w:val="2"/>
        <w:rPr>
          <w:ins w:id="134" w:author="Unknown"/>
          <w:rFonts w:ascii="Helvetica" w:eastAsia="Times New Roman" w:hAnsi="Helvetica" w:cs="Helvetica"/>
          <w:color w:val="610B4B"/>
          <w:sz w:val="32"/>
          <w:szCs w:val="32"/>
        </w:rPr>
      </w:pPr>
      <w:ins w:id="135" w:author="Unknown">
        <w:r w:rsidRPr="00E65243">
          <w:rPr>
            <w:rFonts w:ascii="Helvetica" w:eastAsia="Times New Roman" w:hAnsi="Helvetica" w:cs="Helvetica"/>
            <w:color w:val="610B4B"/>
            <w:sz w:val="32"/>
            <w:szCs w:val="32"/>
          </w:rPr>
          <w:t>21) How to restore the default property value using CSS?</w:t>
        </w:r>
      </w:ins>
    </w:p>
    <w:p w:rsidR="00E65243" w:rsidRPr="00E65243" w:rsidRDefault="00E65243" w:rsidP="00E65243">
      <w:pPr>
        <w:shd w:val="clear" w:color="auto" w:fill="FFFFFF"/>
        <w:spacing w:before="100" w:beforeAutospacing="1" w:after="100" w:afterAutospacing="1" w:line="240" w:lineRule="auto"/>
        <w:jc w:val="both"/>
        <w:rPr>
          <w:ins w:id="136" w:author="Unknown"/>
          <w:rFonts w:ascii="Verdana" w:eastAsia="Times New Roman" w:hAnsi="Verdana" w:cs="Times New Roman"/>
          <w:color w:val="000000"/>
          <w:sz w:val="20"/>
          <w:szCs w:val="20"/>
        </w:rPr>
      </w:pPr>
      <w:ins w:id="137" w:author="Unknown">
        <w:r w:rsidRPr="00E65243">
          <w:rPr>
            <w:rFonts w:ascii="Verdana" w:eastAsia="Times New Roman" w:hAnsi="Verdana" w:cs="Times New Roman"/>
            <w:color w:val="000000"/>
            <w:sz w:val="20"/>
            <w:szCs w:val="20"/>
          </w:rPr>
          <w:t>In short, there is no easy way to restore to default values to whatever a browser uses.</w:t>
        </w:r>
      </w:ins>
    </w:p>
    <w:p w:rsidR="00E65243" w:rsidRPr="00E65243" w:rsidRDefault="00E65243" w:rsidP="00E65243">
      <w:pPr>
        <w:shd w:val="clear" w:color="auto" w:fill="FFFFFF"/>
        <w:spacing w:before="100" w:beforeAutospacing="1" w:after="100" w:afterAutospacing="1" w:line="240" w:lineRule="auto"/>
        <w:jc w:val="both"/>
        <w:rPr>
          <w:ins w:id="138" w:author="Unknown"/>
          <w:rFonts w:ascii="Verdana" w:eastAsia="Times New Roman" w:hAnsi="Verdana" w:cs="Times New Roman"/>
          <w:color w:val="000000"/>
          <w:sz w:val="20"/>
          <w:szCs w:val="20"/>
        </w:rPr>
      </w:pPr>
      <w:ins w:id="139" w:author="Unknown">
        <w:r w:rsidRPr="00E65243">
          <w:rPr>
            <w:rFonts w:ascii="Verdana" w:eastAsia="Times New Roman" w:hAnsi="Verdana" w:cs="Times New Roman"/>
            <w:color w:val="000000"/>
            <w:sz w:val="20"/>
            <w:szCs w:val="20"/>
          </w:rPr>
          <w:t>The closest option is to use the 'initial' property value, which will restore the default CSS values, rather than the browser's default styles.</w:t>
        </w:r>
      </w:ins>
    </w:p>
    <w:p w:rsidR="00E65243" w:rsidRPr="00E65243" w:rsidRDefault="00E65243" w:rsidP="00E65243">
      <w:pPr>
        <w:spacing w:after="0" w:line="240" w:lineRule="auto"/>
        <w:rPr>
          <w:ins w:id="140" w:author="Unknown"/>
          <w:rFonts w:ascii="Times New Roman" w:eastAsia="Times New Roman" w:hAnsi="Times New Roman" w:cs="Times New Roman"/>
          <w:sz w:val="24"/>
          <w:szCs w:val="24"/>
        </w:rPr>
      </w:pPr>
      <w:ins w:id="141" w:author="Unknown">
        <w:r w:rsidRPr="00E65243">
          <w:rPr>
            <w:rFonts w:ascii="Times New Roman" w:eastAsia="Times New Roman" w:hAnsi="Times New Roman" w:cs="Times New Roman"/>
            <w:sz w:val="24"/>
            <w:szCs w:val="24"/>
          </w:rPr>
          <w:pict>
            <v:rect id="_x0000_i1046" style="width:0;height:.75pt" o:hralign="left" o:hrstd="t" o:hrnoshade="t" o:hr="t" fillcolor="#d4d4d4" stroked="f"/>
          </w:pict>
        </w:r>
      </w:ins>
    </w:p>
    <w:p w:rsidR="00E65243" w:rsidRPr="00E65243" w:rsidRDefault="00E65243" w:rsidP="00E65243">
      <w:pPr>
        <w:shd w:val="clear" w:color="auto" w:fill="FFFFFF"/>
        <w:spacing w:before="100" w:beforeAutospacing="1" w:after="100" w:afterAutospacing="1" w:line="312" w:lineRule="atLeast"/>
        <w:jc w:val="both"/>
        <w:outlineLvl w:val="2"/>
        <w:rPr>
          <w:ins w:id="142" w:author="Unknown"/>
          <w:rFonts w:ascii="Helvetica" w:eastAsia="Times New Roman" w:hAnsi="Helvetica" w:cs="Helvetica"/>
          <w:color w:val="610B4B"/>
          <w:sz w:val="32"/>
          <w:szCs w:val="32"/>
        </w:rPr>
      </w:pPr>
      <w:ins w:id="143" w:author="Unknown">
        <w:r w:rsidRPr="00E65243">
          <w:rPr>
            <w:rFonts w:ascii="Helvetica" w:eastAsia="Times New Roman" w:hAnsi="Helvetica" w:cs="Helvetica"/>
            <w:color w:val="610B4B"/>
            <w:sz w:val="32"/>
            <w:szCs w:val="32"/>
          </w:rPr>
          <w:t>22) What is the purpose of the z-index and how is it used?</w:t>
        </w:r>
      </w:ins>
    </w:p>
    <w:p w:rsidR="00E65243" w:rsidRPr="00E65243" w:rsidRDefault="00E65243" w:rsidP="00E65243">
      <w:pPr>
        <w:shd w:val="clear" w:color="auto" w:fill="FFFFFF"/>
        <w:spacing w:before="100" w:beforeAutospacing="1" w:after="100" w:afterAutospacing="1" w:line="240" w:lineRule="auto"/>
        <w:jc w:val="both"/>
        <w:rPr>
          <w:ins w:id="144" w:author="Unknown"/>
          <w:rFonts w:ascii="Verdana" w:eastAsia="Times New Roman" w:hAnsi="Verdana" w:cs="Times New Roman"/>
          <w:color w:val="000000"/>
          <w:sz w:val="20"/>
          <w:szCs w:val="20"/>
        </w:rPr>
      </w:pPr>
      <w:ins w:id="145" w:author="Unknown">
        <w:r w:rsidRPr="00E65243">
          <w:rPr>
            <w:rFonts w:ascii="Verdana" w:eastAsia="Times New Roman" w:hAnsi="Verdana" w:cs="Times New Roman"/>
            <w:color w:val="000000"/>
            <w:sz w:val="20"/>
            <w:szCs w:val="20"/>
          </w:rPr>
          <w:t>The z-index helps specify the stack order of positioned elements that may overlap one another. The z-index default value is zero, and can take on either a positive or negative number.</w:t>
        </w:r>
      </w:ins>
    </w:p>
    <w:p w:rsidR="00E65243" w:rsidRPr="00E65243" w:rsidRDefault="00E65243" w:rsidP="00E65243">
      <w:pPr>
        <w:shd w:val="clear" w:color="auto" w:fill="FFFFFF"/>
        <w:spacing w:before="100" w:beforeAutospacing="1" w:after="100" w:afterAutospacing="1" w:line="240" w:lineRule="auto"/>
        <w:jc w:val="both"/>
        <w:rPr>
          <w:ins w:id="146" w:author="Unknown"/>
          <w:rFonts w:ascii="Verdana" w:eastAsia="Times New Roman" w:hAnsi="Verdana" w:cs="Times New Roman"/>
          <w:color w:val="000000"/>
          <w:sz w:val="20"/>
          <w:szCs w:val="20"/>
        </w:rPr>
      </w:pPr>
      <w:ins w:id="147" w:author="Unknown">
        <w:r w:rsidRPr="00E65243">
          <w:rPr>
            <w:rFonts w:ascii="Verdana" w:eastAsia="Times New Roman" w:hAnsi="Verdana" w:cs="Times New Roman"/>
            <w:color w:val="000000"/>
            <w:sz w:val="20"/>
            <w:szCs w:val="20"/>
          </w:rPr>
          <w:t>An element with a higher z-index is always stacked above than a lower index.</w:t>
        </w:r>
      </w:ins>
    </w:p>
    <w:p w:rsidR="00E65243" w:rsidRPr="00E65243" w:rsidRDefault="00E65243" w:rsidP="00E65243">
      <w:pPr>
        <w:shd w:val="clear" w:color="auto" w:fill="FFFFFF"/>
        <w:spacing w:before="100" w:beforeAutospacing="1" w:after="100" w:afterAutospacing="1" w:line="240" w:lineRule="auto"/>
        <w:jc w:val="both"/>
        <w:rPr>
          <w:ins w:id="148" w:author="Unknown"/>
          <w:rFonts w:ascii="Verdana" w:eastAsia="Times New Roman" w:hAnsi="Verdana" w:cs="Times New Roman"/>
          <w:color w:val="000000"/>
          <w:sz w:val="20"/>
          <w:szCs w:val="20"/>
        </w:rPr>
      </w:pPr>
      <w:ins w:id="149" w:author="Unknown">
        <w:r w:rsidRPr="00E65243">
          <w:rPr>
            <w:rFonts w:ascii="Verdana" w:eastAsia="Times New Roman" w:hAnsi="Verdana" w:cs="Times New Roman"/>
            <w:color w:val="000000"/>
            <w:sz w:val="20"/>
            <w:szCs w:val="20"/>
          </w:rPr>
          <w:t>Z-Index can take the following values:</w:t>
        </w:r>
      </w:ins>
    </w:p>
    <w:p w:rsidR="00E65243" w:rsidRPr="00E65243" w:rsidRDefault="00E65243" w:rsidP="00E65243">
      <w:pPr>
        <w:numPr>
          <w:ilvl w:val="0"/>
          <w:numId w:val="11"/>
        </w:numPr>
        <w:shd w:val="clear" w:color="auto" w:fill="FFFFFF"/>
        <w:spacing w:before="60" w:after="100" w:afterAutospacing="1" w:line="345" w:lineRule="atLeast"/>
        <w:jc w:val="both"/>
        <w:rPr>
          <w:ins w:id="150" w:author="Unknown"/>
          <w:rFonts w:ascii="Verdana" w:eastAsia="Times New Roman" w:hAnsi="Verdana" w:cs="Times New Roman"/>
          <w:color w:val="000000"/>
          <w:sz w:val="20"/>
          <w:szCs w:val="20"/>
        </w:rPr>
      </w:pPr>
      <w:ins w:id="151" w:author="Unknown">
        <w:r w:rsidRPr="008777AD">
          <w:rPr>
            <w:rFonts w:ascii="Verdana" w:eastAsia="Times New Roman" w:hAnsi="Verdana" w:cs="Times New Roman"/>
            <w:b/>
            <w:bCs/>
            <w:color w:val="000000"/>
            <w:sz w:val="20"/>
            <w:szCs w:val="20"/>
          </w:rPr>
          <w:t>Auto:</w:t>
        </w:r>
        <w:r w:rsidRPr="008777AD">
          <w:rPr>
            <w:rFonts w:ascii="Verdana" w:eastAsia="Times New Roman" w:hAnsi="Verdana" w:cs="Times New Roman"/>
            <w:color w:val="000000"/>
            <w:sz w:val="20"/>
            <w:szCs w:val="20"/>
          </w:rPr>
          <w:t> </w:t>
        </w:r>
        <w:r w:rsidRPr="00E65243">
          <w:rPr>
            <w:rFonts w:ascii="Verdana" w:eastAsia="Times New Roman" w:hAnsi="Verdana" w:cs="Times New Roman"/>
            <w:color w:val="000000"/>
            <w:sz w:val="20"/>
            <w:szCs w:val="20"/>
          </w:rPr>
          <w:t>Sets the stack order equal to its parents.</w:t>
        </w:r>
      </w:ins>
    </w:p>
    <w:p w:rsidR="00E65243" w:rsidRPr="00E65243" w:rsidRDefault="00E65243" w:rsidP="00E65243">
      <w:pPr>
        <w:numPr>
          <w:ilvl w:val="0"/>
          <w:numId w:val="11"/>
        </w:numPr>
        <w:shd w:val="clear" w:color="auto" w:fill="FFFFFF"/>
        <w:spacing w:before="60" w:after="100" w:afterAutospacing="1" w:line="345" w:lineRule="atLeast"/>
        <w:jc w:val="both"/>
        <w:rPr>
          <w:ins w:id="152" w:author="Unknown"/>
          <w:rFonts w:ascii="Verdana" w:eastAsia="Times New Roman" w:hAnsi="Verdana" w:cs="Times New Roman"/>
          <w:color w:val="000000"/>
          <w:sz w:val="20"/>
          <w:szCs w:val="20"/>
        </w:rPr>
      </w:pPr>
      <w:ins w:id="153" w:author="Unknown">
        <w:r w:rsidRPr="008777AD">
          <w:rPr>
            <w:rFonts w:ascii="Verdana" w:eastAsia="Times New Roman" w:hAnsi="Verdana" w:cs="Times New Roman"/>
            <w:b/>
            <w:bCs/>
            <w:color w:val="000000"/>
            <w:sz w:val="20"/>
            <w:szCs w:val="20"/>
          </w:rPr>
          <w:t>Number:</w:t>
        </w:r>
        <w:r w:rsidRPr="008777AD">
          <w:rPr>
            <w:rFonts w:ascii="Verdana" w:eastAsia="Times New Roman" w:hAnsi="Verdana" w:cs="Times New Roman"/>
            <w:color w:val="000000"/>
            <w:sz w:val="20"/>
            <w:szCs w:val="20"/>
          </w:rPr>
          <w:t> </w:t>
        </w:r>
        <w:r w:rsidRPr="00E65243">
          <w:rPr>
            <w:rFonts w:ascii="Verdana" w:eastAsia="Times New Roman" w:hAnsi="Verdana" w:cs="Times New Roman"/>
            <w:color w:val="000000"/>
            <w:sz w:val="20"/>
            <w:szCs w:val="20"/>
          </w:rPr>
          <w:t>Orders the stack order.</w:t>
        </w:r>
      </w:ins>
    </w:p>
    <w:p w:rsidR="00E65243" w:rsidRPr="00E65243" w:rsidRDefault="00E65243" w:rsidP="00E65243">
      <w:pPr>
        <w:numPr>
          <w:ilvl w:val="0"/>
          <w:numId w:val="11"/>
        </w:numPr>
        <w:shd w:val="clear" w:color="auto" w:fill="FFFFFF"/>
        <w:spacing w:before="60" w:after="100" w:afterAutospacing="1" w:line="345" w:lineRule="atLeast"/>
        <w:jc w:val="both"/>
        <w:rPr>
          <w:ins w:id="154" w:author="Unknown"/>
          <w:rFonts w:ascii="Verdana" w:eastAsia="Times New Roman" w:hAnsi="Verdana" w:cs="Times New Roman"/>
          <w:color w:val="000000"/>
          <w:sz w:val="20"/>
          <w:szCs w:val="20"/>
        </w:rPr>
      </w:pPr>
      <w:ins w:id="155" w:author="Unknown">
        <w:r w:rsidRPr="008777AD">
          <w:rPr>
            <w:rFonts w:ascii="Verdana" w:eastAsia="Times New Roman" w:hAnsi="Verdana" w:cs="Times New Roman"/>
            <w:b/>
            <w:bCs/>
            <w:color w:val="000000"/>
            <w:sz w:val="20"/>
            <w:szCs w:val="20"/>
          </w:rPr>
          <w:lastRenderedPageBreak/>
          <w:t>Initial:</w:t>
        </w:r>
        <w:r w:rsidRPr="008777AD">
          <w:rPr>
            <w:rFonts w:ascii="Verdana" w:eastAsia="Times New Roman" w:hAnsi="Verdana" w:cs="Times New Roman"/>
            <w:color w:val="000000"/>
            <w:sz w:val="20"/>
            <w:szCs w:val="20"/>
          </w:rPr>
          <w:t> </w:t>
        </w:r>
        <w:r w:rsidRPr="00E65243">
          <w:rPr>
            <w:rFonts w:ascii="Verdana" w:eastAsia="Times New Roman" w:hAnsi="Verdana" w:cs="Times New Roman"/>
            <w:color w:val="000000"/>
            <w:sz w:val="20"/>
            <w:szCs w:val="20"/>
          </w:rPr>
          <w:t>Sets this property to its default value (0).</w:t>
        </w:r>
      </w:ins>
    </w:p>
    <w:p w:rsidR="00E65243" w:rsidRPr="00E65243" w:rsidRDefault="00E65243" w:rsidP="00E65243">
      <w:pPr>
        <w:numPr>
          <w:ilvl w:val="0"/>
          <w:numId w:val="11"/>
        </w:numPr>
        <w:shd w:val="clear" w:color="auto" w:fill="FFFFFF"/>
        <w:spacing w:before="60" w:after="100" w:afterAutospacing="1" w:line="345" w:lineRule="atLeast"/>
        <w:jc w:val="both"/>
        <w:rPr>
          <w:ins w:id="156" w:author="Unknown"/>
          <w:rFonts w:ascii="Verdana" w:eastAsia="Times New Roman" w:hAnsi="Verdana" w:cs="Times New Roman"/>
          <w:color w:val="000000"/>
          <w:sz w:val="20"/>
          <w:szCs w:val="20"/>
        </w:rPr>
      </w:pPr>
      <w:ins w:id="157" w:author="Unknown">
        <w:r w:rsidRPr="008777AD">
          <w:rPr>
            <w:rFonts w:ascii="Verdana" w:eastAsia="Times New Roman" w:hAnsi="Verdana" w:cs="Times New Roman"/>
            <w:b/>
            <w:bCs/>
            <w:color w:val="000000"/>
            <w:sz w:val="20"/>
            <w:szCs w:val="20"/>
          </w:rPr>
          <w:t>Inherit:</w:t>
        </w:r>
        <w:r w:rsidRPr="008777AD">
          <w:rPr>
            <w:rFonts w:ascii="Verdana" w:eastAsia="Times New Roman" w:hAnsi="Verdana" w:cs="Times New Roman"/>
            <w:color w:val="000000"/>
            <w:sz w:val="20"/>
            <w:szCs w:val="20"/>
          </w:rPr>
          <w:t> </w:t>
        </w:r>
        <w:r w:rsidRPr="00E65243">
          <w:rPr>
            <w:rFonts w:ascii="Verdana" w:eastAsia="Times New Roman" w:hAnsi="Verdana" w:cs="Times New Roman"/>
            <w:color w:val="000000"/>
            <w:sz w:val="20"/>
            <w:szCs w:val="20"/>
          </w:rPr>
          <w:t>Inherits this property from its parent element.</w:t>
        </w:r>
      </w:ins>
    </w:p>
    <w:p w:rsidR="00E65243" w:rsidRPr="00E65243" w:rsidRDefault="00E65243" w:rsidP="00E65243">
      <w:pPr>
        <w:spacing w:after="0" w:line="240" w:lineRule="auto"/>
        <w:rPr>
          <w:ins w:id="158" w:author="Unknown"/>
          <w:rFonts w:ascii="Times New Roman" w:eastAsia="Times New Roman" w:hAnsi="Times New Roman" w:cs="Times New Roman"/>
          <w:sz w:val="24"/>
          <w:szCs w:val="24"/>
        </w:rPr>
      </w:pPr>
      <w:ins w:id="159" w:author="Unknown">
        <w:r w:rsidRPr="00E65243">
          <w:rPr>
            <w:rFonts w:ascii="Times New Roman" w:eastAsia="Times New Roman" w:hAnsi="Times New Roman" w:cs="Times New Roman"/>
            <w:sz w:val="24"/>
            <w:szCs w:val="24"/>
          </w:rPr>
          <w:pict>
            <v:rect id="_x0000_i1047" style="width:0;height:.75pt" o:hralign="left" o:hrstd="t" o:hrnoshade="t" o:hr="t" fillcolor="#d4d4d4" stroked="f"/>
          </w:pict>
        </w:r>
      </w:ins>
    </w:p>
    <w:p w:rsidR="00E65243" w:rsidRPr="00E65243" w:rsidRDefault="00E65243" w:rsidP="00E65243">
      <w:pPr>
        <w:shd w:val="clear" w:color="auto" w:fill="FFFFFF"/>
        <w:spacing w:before="100" w:beforeAutospacing="1" w:after="100" w:afterAutospacing="1" w:line="312" w:lineRule="atLeast"/>
        <w:jc w:val="both"/>
        <w:outlineLvl w:val="2"/>
        <w:rPr>
          <w:ins w:id="160" w:author="Unknown"/>
          <w:rFonts w:ascii="Helvetica" w:eastAsia="Times New Roman" w:hAnsi="Helvetica" w:cs="Helvetica"/>
          <w:color w:val="610B4B"/>
          <w:sz w:val="32"/>
          <w:szCs w:val="32"/>
        </w:rPr>
      </w:pPr>
      <w:ins w:id="161" w:author="Unknown">
        <w:r w:rsidRPr="00E65243">
          <w:rPr>
            <w:rFonts w:ascii="Helvetica" w:eastAsia="Times New Roman" w:hAnsi="Helvetica" w:cs="Helvetica"/>
            <w:color w:val="610B4B"/>
            <w:sz w:val="32"/>
            <w:szCs w:val="32"/>
          </w:rPr>
          <w:t xml:space="preserve">23) </w:t>
        </w:r>
        <w:proofErr w:type="gramStart"/>
        <w:r w:rsidRPr="00E65243">
          <w:rPr>
            <w:rFonts w:ascii="Helvetica" w:eastAsia="Times New Roman" w:hAnsi="Helvetica" w:cs="Helvetica"/>
            <w:color w:val="610B4B"/>
            <w:sz w:val="32"/>
            <w:szCs w:val="32"/>
          </w:rPr>
          <w:t>Explain</w:t>
        </w:r>
        <w:proofErr w:type="gramEnd"/>
        <w:r w:rsidRPr="00E65243">
          <w:rPr>
            <w:rFonts w:ascii="Helvetica" w:eastAsia="Times New Roman" w:hAnsi="Helvetica" w:cs="Helvetica"/>
            <w:color w:val="610B4B"/>
            <w:sz w:val="32"/>
            <w:szCs w:val="32"/>
          </w:rPr>
          <w:t xml:space="preserve"> the difference between visibility: hidden and display: none?</w:t>
        </w:r>
      </w:ins>
    </w:p>
    <w:p w:rsidR="00E65243" w:rsidRPr="00E65243" w:rsidRDefault="00E65243" w:rsidP="00E65243">
      <w:pPr>
        <w:shd w:val="clear" w:color="auto" w:fill="FFFFFF"/>
        <w:spacing w:before="100" w:beforeAutospacing="1" w:after="100" w:afterAutospacing="1" w:line="240" w:lineRule="auto"/>
        <w:jc w:val="both"/>
        <w:rPr>
          <w:ins w:id="162" w:author="Unknown"/>
          <w:rFonts w:ascii="Verdana" w:eastAsia="Times New Roman" w:hAnsi="Verdana" w:cs="Times New Roman"/>
          <w:color w:val="000000"/>
          <w:sz w:val="20"/>
          <w:szCs w:val="20"/>
        </w:rPr>
      </w:pPr>
      <w:proofErr w:type="gramStart"/>
      <w:ins w:id="163" w:author="Unknown">
        <w:r w:rsidRPr="008777AD">
          <w:rPr>
            <w:rFonts w:ascii="Verdana" w:eastAsia="Times New Roman" w:hAnsi="Verdana" w:cs="Times New Roman"/>
            <w:b/>
            <w:bCs/>
            <w:color w:val="000000"/>
            <w:sz w:val="20"/>
            <w:szCs w:val="20"/>
          </w:rPr>
          <w:t>visibility</w:t>
        </w:r>
        <w:proofErr w:type="gramEnd"/>
        <w:r w:rsidRPr="008777AD">
          <w:rPr>
            <w:rFonts w:ascii="Verdana" w:eastAsia="Times New Roman" w:hAnsi="Verdana" w:cs="Times New Roman"/>
            <w:b/>
            <w:bCs/>
            <w:color w:val="000000"/>
            <w:sz w:val="20"/>
            <w:szCs w:val="20"/>
          </w:rPr>
          <w:t>: hidden</w:t>
        </w:r>
        <w:r w:rsidRPr="008777AD">
          <w:rPr>
            <w:rFonts w:ascii="Verdana" w:eastAsia="Times New Roman" w:hAnsi="Verdana" w:cs="Times New Roman"/>
            <w:color w:val="000000"/>
            <w:sz w:val="20"/>
            <w:szCs w:val="20"/>
          </w:rPr>
          <w:t> </w:t>
        </w:r>
        <w:r w:rsidRPr="00E65243">
          <w:rPr>
            <w:rFonts w:ascii="Verdana" w:eastAsia="Times New Roman" w:hAnsi="Verdana" w:cs="Times New Roman"/>
            <w:color w:val="000000"/>
            <w:sz w:val="20"/>
            <w:szCs w:val="20"/>
          </w:rPr>
          <w:t>simply hides the element but it will occupy space and affect the layout of the document.</w:t>
        </w:r>
      </w:ins>
    </w:p>
    <w:p w:rsidR="00E65243" w:rsidRPr="00E65243" w:rsidRDefault="00E65243" w:rsidP="00E65243">
      <w:pPr>
        <w:shd w:val="clear" w:color="auto" w:fill="FFFFFF"/>
        <w:spacing w:before="100" w:beforeAutospacing="1" w:after="100" w:afterAutospacing="1" w:line="240" w:lineRule="auto"/>
        <w:jc w:val="both"/>
        <w:rPr>
          <w:ins w:id="164" w:author="Unknown"/>
          <w:rFonts w:ascii="Verdana" w:eastAsia="Times New Roman" w:hAnsi="Verdana" w:cs="Times New Roman"/>
          <w:color w:val="000000"/>
          <w:sz w:val="20"/>
          <w:szCs w:val="20"/>
        </w:rPr>
      </w:pPr>
      <w:proofErr w:type="gramStart"/>
      <w:ins w:id="165" w:author="Unknown">
        <w:r w:rsidRPr="008777AD">
          <w:rPr>
            <w:rFonts w:ascii="Verdana" w:eastAsia="Times New Roman" w:hAnsi="Verdana" w:cs="Times New Roman"/>
            <w:b/>
            <w:bCs/>
            <w:color w:val="000000"/>
            <w:sz w:val="20"/>
            <w:szCs w:val="20"/>
          </w:rPr>
          <w:t>display</w:t>
        </w:r>
        <w:proofErr w:type="gramEnd"/>
        <w:r w:rsidRPr="008777AD">
          <w:rPr>
            <w:rFonts w:ascii="Verdana" w:eastAsia="Times New Roman" w:hAnsi="Verdana" w:cs="Times New Roman"/>
            <w:b/>
            <w:bCs/>
            <w:color w:val="000000"/>
            <w:sz w:val="20"/>
            <w:szCs w:val="20"/>
          </w:rPr>
          <w:t>: none</w:t>
        </w:r>
        <w:r w:rsidRPr="008777AD">
          <w:rPr>
            <w:rFonts w:ascii="Verdana" w:eastAsia="Times New Roman" w:hAnsi="Verdana" w:cs="Times New Roman"/>
            <w:color w:val="000000"/>
            <w:sz w:val="20"/>
            <w:szCs w:val="20"/>
          </w:rPr>
          <w:t> </w:t>
        </w:r>
        <w:r w:rsidRPr="00E65243">
          <w:rPr>
            <w:rFonts w:ascii="Verdana" w:eastAsia="Times New Roman" w:hAnsi="Verdana" w:cs="Times New Roman"/>
            <w:color w:val="000000"/>
            <w:sz w:val="20"/>
            <w:szCs w:val="20"/>
          </w:rPr>
          <w:t>also hides the element but will not occupy space. It will not affect the layout of the document.</w:t>
        </w:r>
      </w:ins>
    </w:p>
    <w:p w:rsidR="00E65243" w:rsidRPr="00E65243" w:rsidRDefault="00E65243" w:rsidP="00E65243">
      <w:pPr>
        <w:spacing w:after="0" w:line="240" w:lineRule="auto"/>
        <w:rPr>
          <w:ins w:id="166" w:author="Unknown"/>
          <w:rFonts w:ascii="Times New Roman" w:eastAsia="Times New Roman" w:hAnsi="Times New Roman" w:cs="Times New Roman"/>
          <w:sz w:val="24"/>
          <w:szCs w:val="24"/>
        </w:rPr>
      </w:pPr>
      <w:ins w:id="167" w:author="Unknown">
        <w:r w:rsidRPr="00E65243">
          <w:rPr>
            <w:rFonts w:ascii="Times New Roman" w:eastAsia="Times New Roman" w:hAnsi="Times New Roman" w:cs="Times New Roman"/>
            <w:sz w:val="24"/>
            <w:szCs w:val="24"/>
          </w:rPr>
          <w:pict>
            <v:rect id="_x0000_i1048" style="width:0;height:.75pt" o:hralign="left" o:hrstd="t" o:hrnoshade="t" o:hr="t" fillcolor="#d4d4d4" stroked="f"/>
          </w:pict>
        </w:r>
      </w:ins>
    </w:p>
    <w:p w:rsidR="00E65243" w:rsidRPr="00E65243" w:rsidRDefault="00E65243" w:rsidP="00E65243">
      <w:pPr>
        <w:shd w:val="clear" w:color="auto" w:fill="FFFFFF"/>
        <w:spacing w:before="100" w:beforeAutospacing="1" w:after="100" w:afterAutospacing="1" w:line="312" w:lineRule="atLeast"/>
        <w:jc w:val="both"/>
        <w:outlineLvl w:val="2"/>
        <w:rPr>
          <w:ins w:id="168" w:author="Unknown"/>
          <w:rFonts w:ascii="Helvetica" w:eastAsia="Times New Roman" w:hAnsi="Helvetica" w:cs="Helvetica"/>
          <w:color w:val="610B4B"/>
          <w:sz w:val="32"/>
          <w:szCs w:val="32"/>
        </w:rPr>
      </w:pPr>
      <w:ins w:id="169" w:author="Unknown">
        <w:r w:rsidRPr="00E65243">
          <w:rPr>
            <w:rFonts w:ascii="Helvetica" w:eastAsia="Times New Roman" w:hAnsi="Helvetica" w:cs="Helvetica"/>
            <w:color w:val="610B4B"/>
            <w:sz w:val="32"/>
            <w:szCs w:val="32"/>
          </w:rPr>
          <w:t>24) What do you understand by W3C?</w:t>
        </w:r>
      </w:ins>
    </w:p>
    <w:p w:rsidR="00E65243" w:rsidRPr="00E65243" w:rsidRDefault="00E65243" w:rsidP="00E65243">
      <w:pPr>
        <w:shd w:val="clear" w:color="auto" w:fill="FFFFFF"/>
        <w:spacing w:before="100" w:beforeAutospacing="1" w:after="100" w:afterAutospacing="1" w:line="240" w:lineRule="auto"/>
        <w:jc w:val="both"/>
        <w:rPr>
          <w:ins w:id="170" w:author="Unknown"/>
          <w:rFonts w:ascii="Verdana" w:eastAsia="Times New Roman" w:hAnsi="Verdana" w:cs="Times New Roman"/>
          <w:color w:val="000000"/>
          <w:sz w:val="20"/>
          <w:szCs w:val="20"/>
        </w:rPr>
      </w:pPr>
      <w:ins w:id="171" w:author="Unknown">
        <w:r w:rsidRPr="00E65243">
          <w:rPr>
            <w:rFonts w:ascii="Verdana" w:eastAsia="Times New Roman" w:hAnsi="Verdana" w:cs="Times New Roman"/>
            <w:color w:val="000000"/>
            <w:sz w:val="20"/>
            <w:szCs w:val="20"/>
          </w:rPr>
          <w:t>W3C stands for World Wide Web Consortium.</w:t>
        </w:r>
      </w:ins>
    </w:p>
    <w:p w:rsidR="00E65243" w:rsidRPr="00E65243" w:rsidRDefault="00E65243" w:rsidP="00E65243">
      <w:pPr>
        <w:spacing w:after="0" w:line="240" w:lineRule="auto"/>
        <w:rPr>
          <w:ins w:id="172" w:author="Unknown"/>
          <w:rFonts w:ascii="Times New Roman" w:eastAsia="Times New Roman" w:hAnsi="Times New Roman" w:cs="Times New Roman"/>
          <w:sz w:val="24"/>
          <w:szCs w:val="24"/>
        </w:rPr>
      </w:pPr>
      <w:ins w:id="173" w:author="Unknown">
        <w:r w:rsidRPr="00E65243">
          <w:rPr>
            <w:rFonts w:ascii="Times New Roman" w:eastAsia="Times New Roman" w:hAnsi="Times New Roman" w:cs="Times New Roman"/>
            <w:sz w:val="24"/>
            <w:szCs w:val="24"/>
          </w:rPr>
          <w:pict>
            <v:rect id="_x0000_i1049" style="width:0;height:.75pt" o:hralign="left" o:hrstd="t" o:hrnoshade="t" o:hr="t" fillcolor="#d4d4d4" stroked="f"/>
          </w:pict>
        </w:r>
      </w:ins>
    </w:p>
    <w:p w:rsidR="00E65243" w:rsidRPr="00E65243" w:rsidRDefault="00E65243" w:rsidP="00E65243">
      <w:pPr>
        <w:shd w:val="clear" w:color="auto" w:fill="FFFFFF"/>
        <w:spacing w:before="100" w:beforeAutospacing="1" w:after="100" w:afterAutospacing="1" w:line="312" w:lineRule="atLeast"/>
        <w:jc w:val="both"/>
        <w:outlineLvl w:val="2"/>
        <w:rPr>
          <w:ins w:id="174" w:author="Unknown"/>
          <w:rFonts w:ascii="Helvetica" w:eastAsia="Times New Roman" w:hAnsi="Helvetica" w:cs="Helvetica"/>
          <w:color w:val="610B4B"/>
          <w:sz w:val="32"/>
          <w:szCs w:val="32"/>
        </w:rPr>
      </w:pPr>
      <w:ins w:id="175" w:author="Unknown">
        <w:r w:rsidRPr="00E65243">
          <w:rPr>
            <w:rFonts w:ascii="Helvetica" w:eastAsia="Times New Roman" w:hAnsi="Helvetica" w:cs="Helvetica"/>
            <w:color w:val="610B4B"/>
            <w:sz w:val="32"/>
            <w:szCs w:val="32"/>
          </w:rPr>
          <w:t xml:space="preserve">25) What is </w:t>
        </w:r>
        <w:proofErr w:type="spellStart"/>
        <w:r w:rsidRPr="00E65243">
          <w:rPr>
            <w:rFonts w:ascii="Helvetica" w:eastAsia="Times New Roman" w:hAnsi="Helvetica" w:cs="Helvetica"/>
            <w:color w:val="610B4B"/>
            <w:sz w:val="32"/>
            <w:szCs w:val="32"/>
          </w:rPr>
          <w:t>tweening</w:t>
        </w:r>
        <w:proofErr w:type="spellEnd"/>
        <w:r w:rsidRPr="00E65243">
          <w:rPr>
            <w:rFonts w:ascii="Helvetica" w:eastAsia="Times New Roman" w:hAnsi="Helvetica" w:cs="Helvetica"/>
            <w:color w:val="610B4B"/>
            <w:sz w:val="32"/>
            <w:szCs w:val="32"/>
          </w:rPr>
          <w:t>?</w:t>
        </w:r>
      </w:ins>
    </w:p>
    <w:p w:rsidR="00E65243" w:rsidRPr="00E65243" w:rsidRDefault="00E65243" w:rsidP="00E65243">
      <w:pPr>
        <w:shd w:val="clear" w:color="auto" w:fill="FFFFFF"/>
        <w:spacing w:before="100" w:beforeAutospacing="1" w:after="100" w:afterAutospacing="1" w:line="240" w:lineRule="auto"/>
        <w:jc w:val="both"/>
        <w:rPr>
          <w:ins w:id="176" w:author="Unknown"/>
          <w:rFonts w:ascii="Verdana" w:eastAsia="Times New Roman" w:hAnsi="Verdana" w:cs="Times New Roman"/>
          <w:color w:val="000000"/>
          <w:sz w:val="20"/>
          <w:szCs w:val="20"/>
        </w:rPr>
      </w:pPr>
      <w:ins w:id="177" w:author="Unknown">
        <w:r w:rsidRPr="00E65243">
          <w:rPr>
            <w:rFonts w:ascii="Verdana" w:eastAsia="Times New Roman" w:hAnsi="Verdana" w:cs="Times New Roman"/>
            <w:color w:val="000000"/>
            <w:sz w:val="20"/>
            <w:szCs w:val="20"/>
          </w:rPr>
          <w:t>It is the process of generating intermediate frames between two images.</w:t>
        </w:r>
      </w:ins>
    </w:p>
    <w:p w:rsidR="00E65243" w:rsidRPr="00E65243" w:rsidRDefault="00E65243" w:rsidP="00E65243">
      <w:pPr>
        <w:shd w:val="clear" w:color="auto" w:fill="FFFFFF"/>
        <w:spacing w:before="100" w:beforeAutospacing="1" w:after="100" w:afterAutospacing="1" w:line="240" w:lineRule="auto"/>
        <w:jc w:val="both"/>
        <w:rPr>
          <w:ins w:id="178" w:author="Unknown"/>
          <w:rFonts w:ascii="Verdana" w:eastAsia="Times New Roman" w:hAnsi="Verdana" w:cs="Times New Roman"/>
          <w:color w:val="000000"/>
          <w:sz w:val="20"/>
          <w:szCs w:val="20"/>
        </w:rPr>
      </w:pPr>
      <w:ins w:id="179" w:author="Unknown">
        <w:r w:rsidRPr="00E65243">
          <w:rPr>
            <w:rFonts w:ascii="Verdana" w:eastAsia="Times New Roman" w:hAnsi="Verdana" w:cs="Times New Roman"/>
            <w:color w:val="000000"/>
            <w:sz w:val="20"/>
            <w:szCs w:val="20"/>
          </w:rPr>
          <w:t>It gives the impression that the first image has smoothly evolved into the second one.</w:t>
        </w:r>
      </w:ins>
    </w:p>
    <w:p w:rsidR="00E65243" w:rsidRPr="00E65243" w:rsidRDefault="00E65243" w:rsidP="00E65243">
      <w:pPr>
        <w:shd w:val="clear" w:color="auto" w:fill="FFFFFF"/>
        <w:spacing w:before="100" w:beforeAutospacing="1" w:after="100" w:afterAutospacing="1" w:line="240" w:lineRule="auto"/>
        <w:jc w:val="both"/>
        <w:rPr>
          <w:ins w:id="180" w:author="Unknown"/>
          <w:rFonts w:ascii="Verdana" w:eastAsia="Times New Roman" w:hAnsi="Verdana" w:cs="Times New Roman"/>
          <w:color w:val="000000"/>
          <w:sz w:val="20"/>
          <w:szCs w:val="20"/>
        </w:rPr>
      </w:pPr>
      <w:ins w:id="181" w:author="Unknown">
        <w:r w:rsidRPr="00E65243">
          <w:rPr>
            <w:rFonts w:ascii="Verdana" w:eastAsia="Times New Roman" w:hAnsi="Verdana" w:cs="Times New Roman"/>
            <w:color w:val="000000"/>
            <w:sz w:val="20"/>
            <w:szCs w:val="20"/>
          </w:rPr>
          <w:t>It is an important method used in a</w:t>
        </w:r>
        <w:bookmarkStart w:id="182" w:name="_GoBack"/>
        <w:bookmarkEnd w:id="182"/>
        <w:r w:rsidRPr="00E65243">
          <w:rPr>
            <w:rFonts w:ascii="Verdana" w:eastAsia="Times New Roman" w:hAnsi="Verdana" w:cs="Times New Roman"/>
            <w:color w:val="000000"/>
            <w:sz w:val="20"/>
            <w:szCs w:val="20"/>
          </w:rPr>
          <w:t>ll types of animations.</w:t>
        </w:r>
      </w:ins>
    </w:p>
    <w:p w:rsidR="00E65243" w:rsidRPr="00E65243" w:rsidRDefault="00E65243" w:rsidP="00E65243">
      <w:pPr>
        <w:shd w:val="clear" w:color="auto" w:fill="FFFFFF"/>
        <w:spacing w:before="100" w:beforeAutospacing="1" w:after="100" w:afterAutospacing="1" w:line="240" w:lineRule="auto"/>
        <w:jc w:val="both"/>
        <w:rPr>
          <w:ins w:id="183" w:author="Unknown"/>
          <w:rFonts w:ascii="Verdana" w:eastAsia="Times New Roman" w:hAnsi="Verdana" w:cs="Times New Roman"/>
          <w:color w:val="000000"/>
          <w:sz w:val="20"/>
          <w:szCs w:val="20"/>
        </w:rPr>
      </w:pPr>
      <w:ins w:id="184" w:author="Unknown">
        <w:r w:rsidRPr="00E65243">
          <w:rPr>
            <w:rFonts w:ascii="Verdana" w:eastAsia="Times New Roman" w:hAnsi="Verdana" w:cs="Times New Roman"/>
            <w:color w:val="000000"/>
            <w:sz w:val="20"/>
            <w:szCs w:val="20"/>
          </w:rPr>
          <w:t xml:space="preserve">In CSS3, Transforms (matrix, translate, rotate, scale etc.) module can be used to achieve </w:t>
        </w:r>
        <w:proofErr w:type="spellStart"/>
        <w:r w:rsidRPr="00E65243">
          <w:rPr>
            <w:rFonts w:ascii="Verdana" w:eastAsia="Times New Roman" w:hAnsi="Verdana" w:cs="Times New Roman"/>
            <w:color w:val="000000"/>
            <w:sz w:val="20"/>
            <w:szCs w:val="20"/>
          </w:rPr>
          <w:t>tweening</w:t>
        </w:r>
        <w:proofErr w:type="spellEnd"/>
        <w:r w:rsidRPr="00E65243">
          <w:rPr>
            <w:rFonts w:ascii="Verdana" w:eastAsia="Times New Roman" w:hAnsi="Verdana" w:cs="Times New Roman"/>
            <w:color w:val="000000"/>
            <w:sz w:val="20"/>
            <w:szCs w:val="20"/>
          </w:rPr>
          <w:t>.</w:t>
        </w:r>
      </w:ins>
    </w:p>
    <w:p w:rsidR="00E65243" w:rsidRPr="00E65243" w:rsidRDefault="00E65243" w:rsidP="00E65243">
      <w:pPr>
        <w:spacing w:after="0" w:line="240" w:lineRule="auto"/>
        <w:rPr>
          <w:ins w:id="185" w:author="Unknown"/>
          <w:rFonts w:ascii="Times New Roman" w:eastAsia="Times New Roman" w:hAnsi="Times New Roman" w:cs="Times New Roman"/>
          <w:sz w:val="24"/>
          <w:szCs w:val="24"/>
        </w:rPr>
      </w:pPr>
      <w:ins w:id="186" w:author="Unknown">
        <w:r w:rsidRPr="00E65243">
          <w:rPr>
            <w:rFonts w:ascii="Times New Roman" w:eastAsia="Times New Roman" w:hAnsi="Times New Roman" w:cs="Times New Roman"/>
            <w:sz w:val="24"/>
            <w:szCs w:val="24"/>
          </w:rPr>
          <w:pict>
            <v:rect id="_x0000_i1050" style="width:0;height:.75pt" o:hralign="left" o:hrstd="t" o:hrnoshade="t" o:hr="t" fillcolor="#d4d4d4" stroked="f"/>
          </w:pict>
        </w:r>
      </w:ins>
    </w:p>
    <w:p w:rsidR="00E65243" w:rsidRPr="00E65243" w:rsidRDefault="00E65243" w:rsidP="00E65243">
      <w:pPr>
        <w:shd w:val="clear" w:color="auto" w:fill="FFFFFF"/>
        <w:spacing w:before="100" w:beforeAutospacing="1" w:after="100" w:afterAutospacing="1" w:line="312" w:lineRule="atLeast"/>
        <w:jc w:val="both"/>
        <w:outlineLvl w:val="2"/>
        <w:rPr>
          <w:ins w:id="187" w:author="Unknown"/>
          <w:rFonts w:ascii="Helvetica" w:eastAsia="Times New Roman" w:hAnsi="Helvetica" w:cs="Helvetica"/>
          <w:color w:val="610B4B"/>
          <w:sz w:val="32"/>
          <w:szCs w:val="32"/>
        </w:rPr>
      </w:pPr>
      <w:ins w:id="188" w:author="Unknown">
        <w:r w:rsidRPr="00E65243">
          <w:rPr>
            <w:rFonts w:ascii="Helvetica" w:eastAsia="Times New Roman" w:hAnsi="Helvetica" w:cs="Helvetica"/>
            <w:color w:val="610B4B"/>
            <w:sz w:val="32"/>
            <w:szCs w:val="32"/>
          </w:rPr>
          <w:t>26) What is the difference between CSS2 and CSS3?</w:t>
        </w:r>
      </w:ins>
    </w:p>
    <w:p w:rsidR="00E65243" w:rsidRPr="00E65243" w:rsidRDefault="00E65243" w:rsidP="00E65243">
      <w:pPr>
        <w:shd w:val="clear" w:color="auto" w:fill="FFFFFF"/>
        <w:spacing w:before="100" w:beforeAutospacing="1" w:after="100" w:afterAutospacing="1" w:line="240" w:lineRule="auto"/>
        <w:jc w:val="both"/>
        <w:rPr>
          <w:ins w:id="189" w:author="Unknown"/>
          <w:rFonts w:ascii="Verdana" w:eastAsia="Times New Roman" w:hAnsi="Verdana" w:cs="Times New Roman"/>
          <w:color w:val="000000"/>
          <w:sz w:val="20"/>
          <w:szCs w:val="20"/>
        </w:rPr>
      </w:pPr>
      <w:ins w:id="190" w:author="Unknown">
        <w:r w:rsidRPr="00E65243">
          <w:rPr>
            <w:rFonts w:ascii="Verdana" w:eastAsia="Times New Roman" w:hAnsi="Verdana" w:cs="Times New Roman"/>
            <w:color w:val="000000"/>
            <w:sz w:val="20"/>
            <w:szCs w:val="20"/>
          </w:rPr>
          <w:t xml:space="preserve">The main difference between CSS2 and CSS3 is that CSS3 is divided into different </w:t>
        </w:r>
        <w:proofErr w:type="gramStart"/>
        <w:r w:rsidRPr="00E65243">
          <w:rPr>
            <w:rFonts w:ascii="Verdana" w:eastAsia="Times New Roman" w:hAnsi="Verdana" w:cs="Times New Roman"/>
            <w:color w:val="000000"/>
            <w:sz w:val="20"/>
            <w:szCs w:val="20"/>
          </w:rPr>
          <w:t>sections which is</w:t>
        </w:r>
        <w:proofErr w:type="gramEnd"/>
        <w:r w:rsidRPr="00E65243">
          <w:rPr>
            <w:rFonts w:ascii="Verdana" w:eastAsia="Times New Roman" w:hAnsi="Verdana" w:cs="Times New Roman"/>
            <w:color w:val="000000"/>
            <w:sz w:val="20"/>
            <w:szCs w:val="20"/>
          </w:rPr>
          <w:t xml:space="preserve"> also known as modules.</w:t>
        </w:r>
      </w:ins>
    </w:p>
    <w:p w:rsidR="00E65243" w:rsidRPr="00E65243" w:rsidRDefault="00E65243" w:rsidP="00E65243">
      <w:pPr>
        <w:shd w:val="clear" w:color="auto" w:fill="FFFFFF"/>
        <w:spacing w:before="100" w:beforeAutospacing="1" w:after="100" w:afterAutospacing="1" w:line="240" w:lineRule="auto"/>
        <w:jc w:val="both"/>
        <w:rPr>
          <w:ins w:id="191" w:author="Unknown"/>
          <w:rFonts w:ascii="Verdana" w:eastAsia="Times New Roman" w:hAnsi="Verdana" w:cs="Times New Roman"/>
          <w:color w:val="000000"/>
          <w:sz w:val="20"/>
          <w:szCs w:val="20"/>
        </w:rPr>
      </w:pPr>
      <w:ins w:id="192" w:author="Unknown">
        <w:r w:rsidRPr="00E65243">
          <w:rPr>
            <w:rFonts w:ascii="Verdana" w:eastAsia="Times New Roman" w:hAnsi="Verdana" w:cs="Times New Roman"/>
            <w:color w:val="000000"/>
            <w:sz w:val="20"/>
            <w:szCs w:val="20"/>
          </w:rPr>
          <w:t>Unlike CSS2, CSS3 modules are supported by many browsers.</w:t>
        </w:r>
      </w:ins>
    </w:p>
    <w:p w:rsidR="00BC6CD3" w:rsidRPr="008777AD" w:rsidRDefault="00BC6CD3"/>
    <w:sectPr w:rsidR="00BC6CD3" w:rsidRPr="00877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0AC1"/>
    <w:multiLevelType w:val="multilevel"/>
    <w:tmpl w:val="731092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A225B05"/>
    <w:multiLevelType w:val="multilevel"/>
    <w:tmpl w:val="3EEC64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C0A0ECE"/>
    <w:multiLevelType w:val="multilevel"/>
    <w:tmpl w:val="41D884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CFD4B9B"/>
    <w:multiLevelType w:val="multilevel"/>
    <w:tmpl w:val="651E8B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38F4F1B"/>
    <w:multiLevelType w:val="multilevel"/>
    <w:tmpl w:val="02060A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5FE63C3"/>
    <w:multiLevelType w:val="multilevel"/>
    <w:tmpl w:val="D1AE78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E427CC4"/>
    <w:multiLevelType w:val="multilevel"/>
    <w:tmpl w:val="7EF885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149244A"/>
    <w:multiLevelType w:val="multilevel"/>
    <w:tmpl w:val="C0D65F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C5B60F8"/>
    <w:multiLevelType w:val="multilevel"/>
    <w:tmpl w:val="A61E4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DB0649D"/>
    <w:multiLevelType w:val="multilevel"/>
    <w:tmpl w:val="3D5690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3A73F2D"/>
    <w:multiLevelType w:val="multilevel"/>
    <w:tmpl w:val="A8E6F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2"/>
  </w:num>
  <w:num w:numId="4">
    <w:abstractNumId w:val="9"/>
  </w:num>
  <w:num w:numId="5">
    <w:abstractNumId w:val="5"/>
  </w:num>
  <w:num w:numId="6">
    <w:abstractNumId w:val="6"/>
  </w:num>
  <w:num w:numId="7">
    <w:abstractNumId w:val="0"/>
  </w:num>
  <w:num w:numId="8">
    <w:abstractNumId w:val="4"/>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243"/>
    <w:rsid w:val="008777AD"/>
    <w:rsid w:val="00BC6CD3"/>
    <w:rsid w:val="00E6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52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652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24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652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52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5243"/>
  </w:style>
  <w:style w:type="character" w:styleId="Strong">
    <w:name w:val="Strong"/>
    <w:basedOn w:val="DefaultParagraphFont"/>
    <w:uiPriority w:val="22"/>
    <w:qFormat/>
    <w:rsid w:val="00E65243"/>
    <w:rPr>
      <w:b/>
      <w:bCs/>
    </w:rPr>
  </w:style>
  <w:style w:type="character" w:styleId="Hyperlink">
    <w:name w:val="Hyperlink"/>
    <w:basedOn w:val="DefaultParagraphFont"/>
    <w:uiPriority w:val="99"/>
    <w:semiHidden/>
    <w:unhideWhenUsed/>
    <w:rsid w:val="00E6524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52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652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24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652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52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5243"/>
  </w:style>
  <w:style w:type="character" w:styleId="Strong">
    <w:name w:val="Strong"/>
    <w:basedOn w:val="DefaultParagraphFont"/>
    <w:uiPriority w:val="22"/>
    <w:qFormat/>
    <w:rsid w:val="00E65243"/>
    <w:rPr>
      <w:b/>
      <w:bCs/>
    </w:rPr>
  </w:style>
  <w:style w:type="character" w:styleId="Hyperlink">
    <w:name w:val="Hyperlink"/>
    <w:basedOn w:val="DefaultParagraphFont"/>
    <w:uiPriority w:val="99"/>
    <w:semiHidden/>
    <w:unhideWhenUsed/>
    <w:rsid w:val="00E652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55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javatpoint.com/how-to-add-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what-is-cs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dc:creator>
  <cp:lastModifiedBy>kishor</cp:lastModifiedBy>
  <cp:revision>2</cp:revision>
  <dcterms:created xsi:type="dcterms:W3CDTF">2017-06-19T13:51:00Z</dcterms:created>
  <dcterms:modified xsi:type="dcterms:W3CDTF">2017-06-19T13:54:00Z</dcterms:modified>
</cp:coreProperties>
</file>