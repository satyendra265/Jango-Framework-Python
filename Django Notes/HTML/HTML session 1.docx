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1CE" w:rsidRPr="003F41CE" w:rsidRDefault="003F41CE" w:rsidP="003F41C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3F41CE">
        <w:rPr>
          <w:rFonts w:ascii="Helvetica" w:eastAsia="Times New Roman" w:hAnsi="Helvetica" w:cs="Helvetica"/>
          <w:color w:val="610B38"/>
          <w:kern w:val="36"/>
          <w:sz w:val="44"/>
          <w:szCs w:val="44"/>
        </w:rPr>
        <w:t>HTML Tutorial</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HTML tutorial</w:t>
      </w:r>
      <w:r w:rsidRPr="003F41CE">
        <w:rPr>
          <w:rFonts w:ascii="Verdana" w:eastAsia="Times New Roman" w:hAnsi="Verdana" w:cs="Times New Roman"/>
          <w:color w:val="000000"/>
          <w:sz w:val="20"/>
          <w:szCs w:val="20"/>
        </w:rPr>
        <w:t> or HTML 5 tutorial provides basic and advanced concepts of html. Our HTML tutorial is developed for beginners and professionals. The major points of HTML are given below:</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HTML stands for Hyper Text Markup Language.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HTML is used to create web pages.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HTML is widely used language on the web.</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We can create static website by HTML only.</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25"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HTML Example with HTML Editor</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In this tutorial, you will get a lot of examples, in fact one example for every chapter. </w:t>
      </w:r>
      <w:proofErr w:type="gramStart"/>
      <w:r w:rsidRPr="003F41CE">
        <w:rPr>
          <w:rFonts w:ascii="Verdana" w:eastAsia="Times New Roman" w:hAnsi="Verdana" w:cs="Times New Roman"/>
          <w:color w:val="000000"/>
          <w:sz w:val="20"/>
          <w:szCs w:val="20"/>
        </w:rPr>
        <w:t>you</w:t>
      </w:r>
      <w:proofErr w:type="gramEnd"/>
      <w:r w:rsidRPr="003F41CE">
        <w:rPr>
          <w:rFonts w:ascii="Verdana" w:eastAsia="Times New Roman" w:hAnsi="Verdana" w:cs="Times New Roman"/>
          <w:color w:val="000000"/>
          <w:sz w:val="20"/>
          <w:szCs w:val="20"/>
        </w:rPr>
        <w:t xml:space="preserve"> can also edit and run these examples, with our online HTML editor.</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&lt;!DOCTYPE</w:t>
      </w:r>
      <w:r w:rsidRPr="003F41CE">
        <w:rPr>
          <w:rFonts w:ascii="Verdana" w:eastAsia="Times New Roman" w:hAnsi="Verdana" w:cs="Times New Roman"/>
          <w:b/>
          <w:bCs/>
          <w:color w:val="006699"/>
          <w:sz w:val="20"/>
          <w:szCs w:val="20"/>
          <w:bdr w:val="none" w:sz="0" w:space="0" w:color="auto" w:frame="1"/>
        </w:rPr>
        <w:t>&gt;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&lt;html&gt;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&lt;body&gt;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&lt;h1&gt;</w:t>
      </w:r>
      <w:r w:rsidRPr="003F41CE">
        <w:rPr>
          <w:rFonts w:ascii="Verdana" w:eastAsia="Times New Roman" w:hAnsi="Verdana" w:cs="Times New Roman"/>
          <w:color w:val="000000"/>
          <w:sz w:val="20"/>
          <w:szCs w:val="20"/>
          <w:bdr w:val="none" w:sz="0" w:space="0" w:color="auto" w:frame="1"/>
        </w:rPr>
        <w:t>Write Your First Heading</w:t>
      </w:r>
      <w:r w:rsidRPr="003F41CE">
        <w:rPr>
          <w:rFonts w:ascii="Verdana" w:eastAsia="Times New Roman" w:hAnsi="Verdana" w:cs="Times New Roman"/>
          <w:b/>
          <w:bCs/>
          <w:color w:val="006699"/>
          <w:sz w:val="20"/>
          <w:szCs w:val="20"/>
          <w:bdr w:val="none" w:sz="0" w:space="0" w:color="auto" w:frame="1"/>
        </w:rPr>
        <w:t>&lt;/h1&gt;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Write Your First Paragraph.</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&lt;/body&gt;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&lt;/html&gt;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5"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26"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HTML 5 Tags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In this tutorial, we will learn HTML 5 tags such as audio tag, video tag, canvas tag, HTML </w:t>
      </w:r>
      <w:proofErr w:type="spellStart"/>
      <w:r w:rsidRPr="003F41CE">
        <w:rPr>
          <w:rFonts w:ascii="Verdana" w:eastAsia="Times New Roman" w:hAnsi="Verdana" w:cs="Times New Roman"/>
          <w:color w:val="000000"/>
          <w:sz w:val="20"/>
          <w:szCs w:val="20"/>
        </w:rPr>
        <w:t>svg</w:t>
      </w:r>
      <w:proofErr w:type="spellEnd"/>
      <w:r w:rsidRPr="003F41CE">
        <w:rPr>
          <w:rFonts w:ascii="Verdana" w:eastAsia="Times New Roman" w:hAnsi="Verdana" w:cs="Times New Roman"/>
          <w:color w:val="000000"/>
          <w:sz w:val="20"/>
          <w:szCs w:val="20"/>
        </w:rPr>
        <w:t xml:space="preserve">, HTML </w:t>
      </w:r>
      <w:proofErr w:type="spellStart"/>
      <w:r w:rsidRPr="003F41CE">
        <w:rPr>
          <w:rFonts w:ascii="Verdana" w:eastAsia="Times New Roman" w:hAnsi="Verdana" w:cs="Times New Roman"/>
          <w:color w:val="000000"/>
          <w:sz w:val="20"/>
          <w:szCs w:val="20"/>
        </w:rPr>
        <w:t>geolocation</w:t>
      </w:r>
      <w:proofErr w:type="spellEnd"/>
      <w:r w:rsidRPr="003F41CE">
        <w:rPr>
          <w:rFonts w:ascii="Verdana" w:eastAsia="Times New Roman" w:hAnsi="Verdana" w:cs="Times New Roman"/>
          <w:color w:val="000000"/>
          <w:sz w:val="20"/>
          <w:szCs w:val="20"/>
        </w:rPr>
        <w:t>, HTML drag and drop etc.</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27"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All HTML Tags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 xml:space="preserve">At last, we will learn all HTML tags one by one for example, marquee tag, </w:t>
      </w:r>
      <w:proofErr w:type="spellStart"/>
      <w:r w:rsidRPr="003F41CE">
        <w:rPr>
          <w:rFonts w:ascii="Verdana" w:eastAsia="Times New Roman" w:hAnsi="Verdana" w:cs="Times New Roman"/>
          <w:color w:val="000000"/>
          <w:sz w:val="20"/>
          <w:szCs w:val="20"/>
        </w:rPr>
        <w:t>textarea</w:t>
      </w:r>
      <w:proofErr w:type="spellEnd"/>
      <w:r w:rsidRPr="003F41CE">
        <w:rPr>
          <w:rFonts w:ascii="Verdana" w:eastAsia="Times New Roman" w:hAnsi="Verdana" w:cs="Times New Roman"/>
          <w:color w:val="000000"/>
          <w:sz w:val="20"/>
          <w:szCs w:val="20"/>
        </w:rPr>
        <w:t xml:space="preserve"> tag, </w:t>
      </w:r>
      <w:proofErr w:type="spellStart"/>
      <w:r w:rsidRPr="003F41CE">
        <w:rPr>
          <w:rFonts w:ascii="Verdana" w:eastAsia="Times New Roman" w:hAnsi="Verdana" w:cs="Times New Roman"/>
          <w:color w:val="000000"/>
          <w:sz w:val="20"/>
          <w:szCs w:val="20"/>
        </w:rPr>
        <w:t>br</w:t>
      </w:r>
      <w:proofErr w:type="spellEnd"/>
      <w:r w:rsidRPr="003F41CE">
        <w:rPr>
          <w:rFonts w:ascii="Verdana" w:eastAsia="Times New Roman" w:hAnsi="Verdana" w:cs="Times New Roman"/>
          <w:color w:val="000000"/>
          <w:sz w:val="20"/>
          <w:szCs w:val="20"/>
        </w:rPr>
        <w:t xml:space="preserve"> tag, hr tag, pre tag, h tag, code tag, input tag, title tag, </w:t>
      </w:r>
      <w:proofErr w:type="gramStart"/>
      <w:r w:rsidRPr="003F41CE">
        <w:rPr>
          <w:rFonts w:ascii="Verdana" w:eastAsia="Times New Roman" w:hAnsi="Verdana" w:cs="Times New Roman"/>
          <w:color w:val="000000"/>
          <w:sz w:val="20"/>
          <w:szCs w:val="20"/>
        </w:rPr>
        <w:t>meta</w:t>
      </w:r>
      <w:proofErr w:type="gramEnd"/>
      <w:r w:rsidRPr="003F41CE">
        <w:rPr>
          <w:rFonts w:ascii="Verdana" w:eastAsia="Times New Roman" w:hAnsi="Verdana" w:cs="Times New Roman"/>
          <w:color w:val="000000"/>
          <w:sz w:val="20"/>
          <w:szCs w:val="20"/>
        </w:rPr>
        <w:t xml:space="preserve"> tag, script tag, style tag etc.</w:t>
      </w:r>
    </w:p>
    <w:p w:rsidR="00FC31A6" w:rsidRDefault="0067787C"/>
    <w:p w:rsidR="003F41CE" w:rsidRDefault="003F41CE"/>
    <w:p w:rsidR="003F41CE" w:rsidRDefault="003F41CE"/>
    <w:p w:rsidR="003F41CE" w:rsidRPr="003F41CE" w:rsidRDefault="003F41CE" w:rsidP="003F41C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3F41CE">
        <w:rPr>
          <w:rFonts w:ascii="Helvetica" w:eastAsia="Times New Roman" w:hAnsi="Helvetica" w:cs="Helvetica"/>
          <w:color w:val="610B38"/>
          <w:kern w:val="36"/>
          <w:sz w:val="44"/>
          <w:szCs w:val="44"/>
        </w:rPr>
        <w:t xml:space="preserve">What is </w:t>
      </w:r>
      <w:proofErr w:type="gramStart"/>
      <w:r w:rsidRPr="003F41CE">
        <w:rPr>
          <w:rFonts w:ascii="Helvetica" w:eastAsia="Times New Roman" w:hAnsi="Helvetica" w:cs="Helvetica"/>
          <w:color w:val="610B38"/>
          <w:kern w:val="36"/>
          <w:sz w:val="44"/>
          <w:szCs w:val="44"/>
        </w:rPr>
        <w:t>HTML</w:t>
      </w:r>
      <w:proofErr w:type="gramEnd"/>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28"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 xml:space="preserve">What is </w:t>
      </w:r>
      <w:proofErr w:type="gramStart"/>
      <w:r w:rsidRPr="003F41CE">
        <w:rPr>
          <w:rFonts w:ascii="Helvetica" w:eastAsia="Times New Roman" w:hAnsi="Helvetica" w:cs="Helvetica"/>
          <w:color w:val="610B38"/>
          <w:sz w:val="38"/>
          <w:szCs w:val="38"/>
        </w:rPr>
        <w:t>HTML</w:t>
      </w:r>
      <w:proofErr w:type="gramEnd"/>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HTML is an acronym which stands for Hyper Text Markup Language. Let's see what </w:t>
      </w:r>
      <w:proofErr w:type="gramStart"/>
      <w:r w:rsidRPr="003F41CE">
        <w:rPr>
          <w:rFonts w:ascii="Verdana" w:eastAsia="Times New Roman" w:hAnsi="Verdana" w:cs="Times New Roman"/>
          <w:color w:val="000000"/>
          <w:sz w:val="20"/>
          <w:szCs w:val="20"/>
        </w:rPr>
        <w:t>is Hyper Text</w:t>
      </w:r>
      <w:proofErr w:type="gramEnd"/>
      <w:r w:rsidRPr="003F41CE">
        <w:rPr>
          <w:rFonts w:ascii="Verdana" w:eastAsia="Times New Roman" w:hAnsi="Verdana" w:cs="Times New Roman"/>
          <w:color w:val="000000"/>
          <w:sz w:val="20"/>
          <w:szCs w:val="20"/>
        </w:rPr>
        <w:t xml:space="preserve"> and what is Markup Language?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Hyper Text:</w:t>
      </w:r>
      <w:r w:rsidRPr="003F41CE">
        <w:rPr>
          <w:rFonts w:ascii="Verdana" w:eastAsia="Times New Roman" w:hAnsi="Verdana" w:cs="Times New Roman"/>
          <w:color w:val="000000"/>
          <w:sz w:val="20"/>
          <w:szCs w:val="20"/>
        </w:rPr>
        <w:t> Hyper Text simply means "Text within Text". A text has a link within it, is a hypertext. Every time when you click on a word which brings you to a new webpage, you have clicked on a hypertext.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Markup language:</w:t>
      </w:r>
      <w:r w:rsidRPr="003F41CE">
        <w:rPr>
          <w:rFonts w:ascii="Verdana" w:eastAsia="Times New Roman" w:hAnsi="Verdana" w:cs="Times New Roman"/>
          <w:color w:val="000000"/>
          <w:sz w:val="20"/>
          <w:szCs w:val="20"/>
        </w:rPr>
        <w:t> A markup language is a programming language that is used make text more interactive and dynamic. It can turn a text into images, tables, links etc.</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An HTML document is made of many HTML tags and each HTML tag contains different content.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29"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Let's see a simple example of HTML.</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&lt;!DOCTYPE</w:t>
      </w:r>
      <w:r w:rsidRPr="003F41CE">
        <w:rPr>
          <w:rFonts w:ascii="Verdana" w:eastAsia="Times New Roman" w:hAnsi="Verdana" w:cs="Times New Roman"/>
          <w:b/>
          <w:bCs/>
          <w:color w:val="006699"/>
          <w:sz w:val="20"/>
          <w:szCs w:val="20"/>
          <w:bdr w:val="none" w:sz="0" w:space="0" w:color="auto" w:frame="1"/>
        </w:rPr>
        <w:t>&gt;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&lt;html&gt;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&lt;body&gt;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&lt;h1&gt;</w:t>
      </w:r>
      <w:r w:rsidRPr="003F41CE">
        <w:rPr>
          <w:rFonts w:ascii="Verdana" w:eastAsia="Times New Roman" w:hAnsi="Verdana" w:cs="Times New Roman"/>
          <w:color w:val="000000"/>
          <w:sz w:val="20"/>
          <w:szCs w:val="20"/>
          <w:bdr w:val="none" w:sz="0" w:space="0" w:color="auto" w:frame="1"/>
        </w:rPr>
        <w:t>Write Your First Heading</w:t>
      </w:r>
      <w:r w:rsidRPr="003F41CE">
        <w:rPr>
          <w:rFonts w:ascii="Verdana" w:eastAsia="Times New Roman" w:hAnsi="Verdana" w:cs="Times New Roman"/>
          <w:b/>
          <w:bCs/>
          <w:color w:val="006699"/>
          <w:sz w:val="20"/>
          <w:szCs w:val="20"/>
          <w:bdr w:val="none" w:sz="0" w:space="0" w:color="auto" w:frame="1"/>
        </w:rPr>
        <w:t>&lt;/h1&gt;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Write Your First Paragraph.</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&lt;/body&gt;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2"/>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&lt;/html&gt;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6"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30"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lastRenderedPageBreak/>
        <w:t>Description of HTML example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DOCTYPE:</w:t>
      </w:r>
      <w:r w:rsidRPr="003F41CE">
        <w:rPr>
          <w:rFonts w:ascii="Verdana" w:eastAsia="Times New Roman" w:hAnsi="Verdana" w:cs="Times New Roman"/>
          <w:color w:val="000000"/>
          <w:sz w:val="20"/>
          <w:szCs w:val="20"/>
        </w:rPr>
        <w:t> It defines the document type.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b/>
          <w:bCs/>
          <w:color w:val="000000"/>
          <w:sz w:val="20"/>
          <w:szCs w:val="20"/>
        </w:rPr>
        <w:t>html</w:t>
      </w:r>
      <w:r w:rsidRPr="003F41CE">
        <w:rPr>
          <w:rFonts w:ascii="Verdana" w:eastAsia="Times New Roman" w:hAnsi="Verdana" w:cs="Times New Roman"/>
          <w:color w:val="000000"/>
          <w:sz w:val="20"/>
          <w:szCs w:val="20"/>
        </w:rPr>
        <w:t> :</w:t>
      </w:r>
      <w:proofErr w:type="gramEnd"/>
      <w:r w:rsidRPr="003F41CE">
        <w:rPr>
          <w:rFonts w:ascii="Verdana" w:eastAsia="Times New Roman" w:hAnsi="Verdana" w:cs="Times New Roman"/>
          <w:color w:val="000000"/>
          <w:sz w:val="20"/>
          <w:szCs w:val="20"/>
        </w:rPr>
        <w:t xml:space="preserve"> Text between html tag describes the web document.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b/>
          <w:bCs/>
          <w:color w:val="000000"/>
          <w:sz w:val="20"/>
          <w:szCs w:val="20"/>
        </w:rPr>
        <w:t>body</w:t>
      </w:r>
      <w:r w:rsidRPr="003F41CE">
        <w:rPr>
          <w:rFonts w:ascii="Verdana" w:eastAsia="Times New Roman" w:hAnsi="Verdana" w:cs="Times New Roman"/>
          <w:color w:val="000000"/>
          <w:sz w:val="20"/>
          <w:szCs w:val="20"/>
        </w:rPr>
        <w:t> :</w:t>
      </w:r>
      <w:proofErr w:type="gramEnd"/>
      <w:r w:rsidRPr="003F41CE">
        <w:rPr>
          <w:rFonts w:ascii="Verdana" w:eastAsia="Times New Roman" w:hAnsi="Verdana" w:cs="Times New Roman"/>
          <w:color w:val="000000"/>
          <w:sz w:val="20"/>
          <w:szCs w:val="20"/>
        </w:rPr>
        <w:t xml:space="preserve"> Text between body tag describes the body content of the page that is visible to the end user.</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b/>
          <w:bCs/>
          <w:color w:val="000000"/>
          <w:sz w:val="20"/>
          <w:szCs w:val="20"/>
        </w:rPr>
        <w:t>h1</w:t>
      </w:r>
      <w:r w:rsidRPr="003F41CE">
        <w:rPr>
          <w:rFonts w:ascii="Verdana" w:eastAsia="Times New Roman" w:hAnsi="Verdana" w:cs="Times New Roman"/>
          <w:color w:val="000000"/>
          <w:sz w:val="20"/>
          <w:szCs w:val="20"/>
        </w:rPr>
        <w:t> :</w:t>
      </w:r>
      <w:proofErr w:type="gramEnd"/>
      <w:r w:rsidRPr="003F41CE">
        <w:rPr>
          <w:rFonts w:ascii="Verdana" w:eastAsia="Times New Roman" w:hAnsi="Verdana" w:cs="Times New Roman"/>
          <w:color w:val="000000"/>
          <w:sz w:val="20"/>
          <w:szCs w:val="20"/>
        </w:rPr>
        <w:t xml:space="preserve"> Text between h1 tag describes the heading of the webpage.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b/>
          <w:bCs/>
          <w:color w:val="000000"/>
          <w:sz w:val="20"/>
          <w:szCs w:val="20"/>
        </w:rPr>
        <w:t>p</w:t>
      </w:r>
      <w:r w:rsidRPr="003F41CE">
        <w:rPr>
          <w:rFonts w:ascii="Verdana" w:eastAsia="Times New Roman" w:hAnsi="Verdana" w:cs="Times New Roman"/>
          <w:color w:val="000000"/>
          <w:sz w:val="20"/>
          <w:szCs w:val="20"/>
        </w:rPr>
        <w:t> :</w:t>
      </w:r>
      <w:proofErr w:type="gramEnd"/>
      <w:r w:rsidRPr="003F41CE">
        <w:rPr>
          <w:rFonts w:ascii="Verdana" w:eastAsia="Times New Roman" w:hAnsi="Verdana" w:cs="Times New Roman"/>
          <w:color w:val="000000"/>
          <w:sz w:val="20"/>
          <w:szCs w:val="20"/>
        </w:rPr>
        <w:t xml:space="preserve"> Text between p tag describes the paragraph of the webpage.</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31"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Brief History of HTML</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In the late </w:t>
      </w:r>
      <w:proofErr w:type="gramStart"/>
      <w:r w:rsidRPr="003F41CE">
        <w:rPr>
          <w:rFonts w:ascii="Verdana" w:eastAsia="Times New Roman" w:hAnsi="Verdana" w:cs="Times New Roman"/>
          <w:color w:val="000000"/>
          <w:sz w:val="20"/>
          <w:szCs w:val="20"/>
        </w:rPr>
        <w:t>1980's ,</w:t>
      </w:r>
      <w:proofErr w:type="gramEnd"/>
      <w:r w:rsidRPr="003F41CE">
        <w:rPr>
          <w:rFonts w:ascii="Verdana" w:eastAsia="Times New Roman" w:hAnsi="Verdana" w:cs="Times New Roman"/>
          <w:color w:val="000000"/>
          <w:sz w:val="20"/>
          <w:szCs w:val="20"/>
        </w:rPr>
        <w:t xml:space="preserve"> A physicist, Tim Berners-Lee who was a contractor at CERN, proposed a system for CERN researchers. In 1989, he wrote a memo proposing an internet based hypertext system.</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Tim Berners-Lee</w:t>
      </w:r>
      <w:r w:rsidRPr="003F41CE">
        <w:rPr>
          <w:rFonts w:ascii="Verdana" w:eastAsia="Times New Roman" w:hAnsi="Verdana" w:cs="Times New Roman"/>
          <w:color w:val="000000"/>
          <w:sz w:val="20"/>
          <w:szCs w:val="20"/>
        </w:rPr>
        <w:t> is known as </w:t>
      </w:r>
      <w:r w:rsidRPr="003F41CE">
        <w:rPr>
          <w:rFonts w:ascii="Verdana" w:eastAsia="Times New Roman" w:hAnsi="Verdana" w:cs="Times New Roman"/>
          <w:i/>
          <w:iCs/>
          <w:color w:val="000000"/>
          <w:sz w:val="20"/>
          <w:szCs w:val="20"/>
        </w:rPr>
        <w:t>father of HTML</w:t>
      </w:r>
      <w:r w:rsidRPr="003F41CE">
        <w:rPr>
          <w:rFonts w:ascii="Verdana" w:eastAsia="Times New Roman" w:hAnsi="Verdana" w:cs="Times New Roman"/>
          <w:color w:val="000000"/>
          <w:sz w:val="20"/>
          <w:szCs w:val="20"/>
        </w:rPr>
        <w:t>. The first available description of HTML was a document called "HTML Tags" proposed by Tim in late 1991.</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32"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Features of HTML</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1) It is a very </w:t>
      </w:r>
      <w:r w:rsidRPr="003F41CE">
        <w:rPr>
          <w:rFonts w:ascii="Verdana" w:eastAsia="Times New Roman" w:hAnsi="Verdana" w:cs="Times New Roman"/>
          <w:b/>
          <w:bCs/>
          <w:color w:val="000000"/>
          <w:sz w:val="20"/>
          <w:szCs w:val="20"/>
        </w:rPr>
        <w:t>easy and simple</w:t>
      </w:r>
      <w:r w:rsidRPr="003F41CE">
        <w:rPr>
          <w:rFonts w:ascii="Verdana" w:eastAsia="Times New Roman" w:hAnsi="Verdana" w:cs="Times New Roman"/>
          <w:color w:val="000000"/>
          <w:sz w:val="20"/>
          <w:szCs w:val="20"/>
        </w:rPr>
        <w:t> language. It can be easily understood and modified.</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2) It is very easy to make </w:t>
      </w:r>
      <w:r w:rsidRPr="003F41CE">
        <w:rPr>
          <w:rFonts w:ascii="Verdana" w:eastAsia="Times New Roman" w:hAnsi="Verdana" w:cs="Times New Roman"/>
          <w:b/>
          <w:bCs/>
          <w:color w:val="000000"/>
          <w:sz w:val="20"/>
          <w:szCs w:val="20"/>
        </w:rPr>
        <w:t>effective presentation</w:t>
      </w:r>
      <w:r w:rsidRPr="003F41CE">
        <w:rPr>
          <w:rFonts w:ascii="Verdana" w:eastAsia="Times New Roman" w:hAnsi="Verdana" w:cs="Times New Roman"/>
          <w:color w:val="000000"/>
          <w:sz w:val="20"/>
          <w:szCs w:val="20"/>
        </w:rPr>
        <w:t> with HTML because it has a lot of </w:t>
      </w:r>
      <w:r w:rsidRPr="003F41CE">
        <w:rPr>
          <w:rFonts w:ascii="Verdana" w:eastAsia="Times New Roman" w:hAnsi="Verdana" w:cs="Times New Roman"/>
          <w:i/>
          <w:iCs/>
          <w:color w:val="000000"/>
          <w:sz w:val="20"/>
          <w:szCs w:val="20"/>
        </w:rPr>
        <w:t>formatting tags</w:t>
      </w:r>
      <w:r w:rsidRPr="003F41CE">
        <w:rPr>
          <w:rFonts w:ascii="Verdana" w:eastAsia="Times New Roman" w:hAnsi="Verdana" w:cs="Times New Roman"/>
          <w:color w:val="000000"/>
          <w:sz w:val="20"/>
          <w:szCs w:val="20"/>
        </w:rPr>
        <w: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3) It is a </w:t>
      </w:r>
      <w:r w:rsidRPr="003F41CE">
        <w:rPr>
          <w:rFonts w:ascii="Verdana" w:eastAsia="Times New Roman" w:hAnsi="Verdana" w:cs="Times New Roman"/>
          <w:b/>
          <w:bCs/>
          <w:color w:val="000000"/>
          <w:sz w:val="20"/>
          <w:szCs w:val="20"/>
        </w:rPr>
        <w:t>markup language</w:t>
      </w:r>
      <w:r w:rsidRPr="003F41CE">
        <w:rPr>
          <w:rFonts w:ascii="Verdana" w:eastAsia="Times New Roman" w:hAnsi="Verdana" w:cs="Times New Roman"/>
          <w:color w:val="000000"/>
          <w:sz w:val="20"/>
          <w:szCs w:val="20"/>
        </w:rPr>
        <w:t> so it provides a flexible way to design web pages along with the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4) It facilitates programmers to add </w:t>
      </w:r>
      <w:r w:rsidRPr="003F41CE">
        <w:rPr>
          <w:rFonts w:ascii="Verdana" w:eastAsia="Times New Roman" w:hAnsi="Verdana" w:cs="Times New Roman"/>
          <w:b/>
          <w:bCs/>
          <w:color w:val="000000"/>
          <w:sz w:val="20"/>
          <w:szCs w:val="20"/>
        </w:rPr>
        <w:t>link</w:t>
      </w:r>
      <w:r w:rsidRPr="003F41CE">
        <w:rPr>
          <w:rFonts w:ascii="Verdana" w:eastAsia="Times New Roman" w:hAnsi="Verdana" w:cs="Times New Roman"/>
          <w:color w:val="000000"/>
          <w:sz w:val="20"/>
          <w:szCs w:val="20"/>
        </w:rPr>
        <w:t> on the web pages (by </w:t>
      </w:r>
      <w:r w:rsidRPr="003F41CE">
        <w:rPr>
          <w:rFonts w:ascii="Verdana" w:eastAsia="Times New Roman" w:hAnsi="Verdana" w:cs="Times New Roman"/>
          <w:i/>
          <w:iCs/>
          <w:color w:val="000000"/>
          <w:sz w:val="20"/>
          <w:szCs w:val="20"/>
        </w:rPr>
        <w:t>html anchor tag</w:t>
      </w:r>
      <w:proofErr w:type="gramStart"/>
      <w:r w:rsidRPr="003F41CE">
        <w:rPr>
          <w:rFonts w:ascii="Verdana" w:eastAsia="Times New Roman" w:hAnsi="Verdana" w:cs="Times New Roman"/>
          <w:color w:val="000000"/>
          <w:sz w:val="20"/>
          <w:szCs w:val="20"/>
        </w:rPr>
        <w:t>) ,</w:t>
      </w:r>
      <w:proofErr w:type="gramEnd"/>
      <w:r w:rsidRPr="003F41CE">
        <w:rPr>
          <w:rFonts w:ascii="Verdana" w:eastAsia="Times New Roman" w:hAnsi="Verdana" w:cs="Times New Roman"/>
          <w:color w:val="000000"/>
          <w:sz w:val="20"/>
          <w:szCs w:val="20"/>
        </w:rPr>
        <w:t xml:space="preserve"> so it enhances the interest of browsing of the user.</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5) It is </w:t>
      </w:r>
      <w:r w:rsidRPr="003F41CE">
        <w:rPr>
          <w:rFonts w:ascii="Verdana" w:eastAsia="Times New Roman" w:hAnsi="Verdana" w:cs="Times New Roman"/>
          <w:b/>
          <w:bCs/>
          <w:color w:val="000000"/>
          <w:sz w:val="20"/>
          <w:szCs w:val="20"/>
        </w:rPr>
        <w:t>platform-independent</w:t>
      </w:r>
      <w:r w:rsidRPr="003F41CE">
        <w:rPr>
          <w:rFonts w:ascii="Verdana" w:eastAsia="Times New Roman" w:hAnsi="Verdana" w:cs="Times New Roman"/>
          <w:color w:val="000000"/>
          <w:sz w:val="20"/>
          <w:szCs w:val="20"/>
        </w:rPr>
        <w:t> because it can be displayed on any platform like Windows, Linux and Macintosh etc.</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6) It facilitates the programmer to add </w:t>
      </w:r>
      <w:r w:rsidRPr="003F41CE">
        <w:rPr>
          <w:rFonts w:ascii="Verdana" w:eastAsia="Times New Roman" w:hAnsi="Verdana" w:cs="Times New Roman"/>
          <w:b/>
          <w:bCs/>
          <w:color w:val="000000"/>
          <w:sz w:val="20"/>
          <w:szCs w:val="20"/>
        </w:rPr>
        <w:t>Graphics, Videos, and Sound</w:t>
      </w:r>
      <w:r w:rsidRPr="003F41CE">
        <w:rPr>
          <w:rFonts w:ascii="Verdana" w:eastAsia="Times New Roman" w:hAnsi="Verdana" w:cs="Times New Roman"/>
          <w:color w:val="000000"/>
          <w:sz w:val="20"/>
          <w:szCs w:val="20"/>
        </w:rPr>
        <w:t> to the web pages which makes it more attractive and interactive.</w:t>
      </w:r>
    </w:p>
    <w:p w:rsidR="003F41CE" w:rsidRDefault="003F41CE"/>
    <w:p w:rsidR="003F41CE" w:rsidRDefault="003F41CE"/>
    <w:p w:rsidR="003F41CE" w:rsidRDefault="003F41CE" w:rsidP="003F41C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tags contain three main parts: opening tag, content and closing tag. But some HTML tags are unclosed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When a web browser reads an HTML document, browser reads it from top to bottom and left to right. HTML tags are used to create HTML documents and render their properties. Each HTML tags have different properties.</w:t>
      </w:r>
    </w:p>
    <w:p w:rsidR="003F41CE" w:rsidRDefault="006F0146" w:rsidP="003F41CE">
      <w:pPr>
        <w:rPr>
          <w:rFonts w:ascii="Times New Roman" w:hAnsi="Times New Roman"/>
          <w:sz w:val="24"/>
          <w:szCs w:val="24"/>
        </w:rPr>
      </w:pPr>
      <w:r>
        <w:pict>
          <v:rect id="_x0000_i1033"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w:t>
      </w:r>
      <w:proofErr w:type="gramStart"/>
      <w:r>
        <w:rPr>
          <w:rFonts w:ascii="Verdana" w:hAnsi="Verdana"/>
          <w:color w:val="000000"/>
          <w:sz w:val="20"/>
          <w:szCs w:val="20"/>
        </w:rPr>
        <w:t>tag</w:t>
      </w:r>
      <w:proofErr w:type="gramEnd"/>
      <w:r>
        <w:rPr>
          <w:rFonts w:ascii="Verdana" w:hAnsi="Verdana"/>
          <w:color w:val="000000"/>
          <w:sz w:val="20"/>
          <w:szCs w:val="20"/>
        </w:rPr>
        <w:t>&gt; content &lt;/tag&gt;</w:t>
      </w:r>
    </w:p>
    <w:p w:rsidR="003F41CE" w:rsidRDefault="006F0146" w:rsidP="003F41CE">
      <w:pPr>
        <w:rPr>
          <w:rFonts w:ascii="Times New Roman" w:hAnsi="Times New Roman"/>
          <w:sz w:val="24"/>
          <w:szCs w:val="24"/>
        </w:rPr>
      </w:pPr>
      <w:r>
        <w:pict>
          <v:rect id="_x0000_i1034"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Tag Examples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Note: HTML Tags are always written in lowercase letters. The basic HTML tags are given below:</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&lt;p&gt; Paragraph Tag &lt;/p&gt;</w:t>
      </w:r>
    </w:p>
    <w:p w:rsidR="003F41CE" w:rsidRDefault="003F41CE" w:rsidP="003F41CE">
      <w:pPr>
        <w:pStyle w:val="Heading2"/>
        <w:shd w:val="clear" w:color="auto" w:fill="FFFFFF"/>
        <w:spacing w:line="345" w:lineRule="atLeast"/>
        <w:jc w:val="both"/>
        <w:rPr>
          <w:rFonts w:ascii="Verdana" w:hAnsi="Verdana"/>
          <w:color w:val="000000"/>
        </w:rPr>
      </w:pPr>
      <w:r>
        <w:rPr>
          <w:rFonts w:ascii="Verdana" w:hAnsi="Verdana"/>
          <w:color w:val="000000"/>
        </w:rPr>
        <w:t>&lt;h2&gt; Heading Tag &lt;/h2&gt;</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&lt;b&gt;</w:t>
      </w:r>
      <w:r>
        <w:rPr>
          <w:rStyle w:val="apple-converted-space"/>
          <w:rFonts w:ascii="Verdana" w:hAnsi="Verdana"/>
          <w:color w:val="000000"/>
          <w:sz w:val="20"/>
          <w:szCs w:val="20"/>
        </w:rPr>
        <w:t> </w:t>
      </w:r>
      <w:r>
        <w:rPr>
          <w:rFonts w:ascii="Verdana" w:hAnsi="Verdana"/>
          <w:b/>
          <w:bCs/>
          <w:color w:val="000000"/>
          <w:sz w:val="20"/>
          <w:szCs w:val="20"/>
        </w:rPr>
        <w:t>Bold Tag</w:t>
      </w:r>
      <w:r>
        <w:rPr>
          <w:rStyle w:val="apple-converted-space"/>
          <w:rFonts w:ascii="Verdana" w:hAnsi="Verdana"/>
          <w:color w:val="000000"/>
          <w:sz w:val="20"/>
          <w:szCs w:val="20"/>
        </w:rPr>
        <w:t> </w:t>
      </w:r>
      <w:r>
        <w:rPr>
          <w:rFonts w:ascii="Verdana" w:hAnsi="Verdana"/>
          <w:color w:val="000000"/>
          <w:sz w:val="20"/>
          <w:szCs w:val="20"/>
        </w:rPr>
        <w:t>&lt;/b&gt;</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&lt;i&gt;</w:t>
      </w:r>
      <w:r>
        <w:rPr>
          <w:rStyle w:val="apple-converted-space"/>
          <w:rFonts w:ascii="Verdana" w:hAnsi="Verdana"/>
          <w:color w:val="000000"/>
          <w:sz w:val="20"/>
          <w:szCs w:val="20"/>
        </w:rPr>
        <w:t> </w:t>
      </w:r>
      <w:r>
        <w:rPr>
          <w:rFonts w:ascii="Verdana" w:hAnsi="Verdana"/>
          <w:i/>
          <w:iCs/>
          <w:color w:val="000000"/>
          <w:sz w:val="20"/>
          <w:szCs w:val="20"/>
        </w:rPr>
        <w:t>Italic Tag</w:t>
      </w:r>
      <w:r>
        <w:rPr>
          <w:rStyle w:val="apple-converted-space"/>
          <w:rFonts w:ascii="Verdana" w:hAnsi="Verdana"/>
          <w:color w:val="000000"/>
          <w:sz w:val="20"/>
          <w:szCs w:val="20"/>
        </w:rPr>
        <w:t> </w:t>
      </w:r>
      <w:r>
        <w:rPr>
          <w:rFonts w:ascii="Verdana" w:hAnsi="Verdana"/>
          <w:color w:val="000000"/>
          <w:sz w:val="20"/>
          <w:szCs w:val="20"/>
        </w:rPr>
        <w:t>&lt;/i&gt;</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&lt;u&gt;</w:t>
      </w:r>
      <w:r>
        <w:rPr>
          <w:rStyle w:val="apple-converted-space"/>
          <w:rFonts w:ascii="Verdana" w:hAnsi="Verdana"/>
          <w:color w:val="000000"/>
          <w:sz w:val="20"/>
          <w:szCs w:val="20"/>
          <w:u w:val="single"/>
        </w:rPr>
        <w:t> </w:t>
      </w:r>
      <w:r>
        <w:rPr>
          <w:rFonts w:ascii="Verdana" w:hAnsi="Verdana"/>
          <w:color w:val="000000"/>
          <w:sz w:val="20"/>
          <w:szCs w:val="20"/>
          <w:u w:val="single"/>
        </w:rPr>
        <w:t>Underline Tag</w:t>
      </w:r>
      <w:r>
        <w:rPr>
          <w:rFonts w:ascii="Verdana" w:hAnsi="Verdana"/>
          <w:color w:val="000000"/>
          <w:sz w:val="20"/>
          <w:szCs w:val="20"/>
        </w:rPr>
        <w:t>&lt;/u&gt;</w:t>
      </w:r>
    </w:p>
    <w:p w:rsidR="003F41CE" w:rsidRDefault="006F0146" w:rsidP="003F41CE">
      <w:pPr>
        <w:rPr>
          <w:rFonts w:ascii="Times New Roman" w:hAnsi="Times New Roman"/>
          <w:sz w:val="24"/>
          <w:szCs w:val="24"/>
        </w:rPr>
      </w:pPr>
      <w:hyperlink r:id="rId7" w:tgtFrame="_blank" w:history="1">
        <w:r w:rsidR="003F41CE">
          <w:rPr>
            <w:rStyle w:val="Hyperlink"/>
            <w:rFonts w:ascii="Verdana" w:hAnsi="Verdana"/>
            <w:b/>
            <w:bCs/>
            <w:color w:val="FFFFFF"/>
            <w:sz w:val="20"/>
            <w:szCs w:val="20"/>
            <w:shd w:val="clear" w:color="auto" w:fill="6699CC"/>
          </w:rPr>
          <w:t>Test it Now</w:t>
        </w:r>
      </w:hyperlink>
    </w:p>
    <w:p w:rsidR="003F41CE" w:rsidRDefault="006F0146" w:rsidP="003F41CE">
      <w:r>
        <w:pict>
          <v:rect id="_x0000_i1035"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Unclosed HTML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Some HTML tags are not closed, for example </w:t>
      </w:r>
      <w:proofErr w:type="spellStart"/>
      <w:r>
        <w:rPr>
          <w:rFonts w:ascii="Verdana" w:hAnsi="Verdana"/>
          <w:color w:val="000000"/>
          <w:sz w:val="20"/>
          <w:szCs w:val="20"/>
        </w:rPr>
        <w:t>br</w:t>
      </w:r>
      <w:proofErr w:type="spellEnd"/>
      <w:r>
        <w:rPr>
          <w:rFonts w:ascii="Verdana" w:hAnsi="Verdana"/>
          <w:color w:val="000000"/>
          <w:sz w:val="20"/>
          <w:szCs w:val="20"/>
        </w:rPr>
        <w:t xml:space="preserve"> and hr.</w:t>
      </w:r>
    </w:p>
    <w:p w:rsidR="003F41CE" w:rsidRDefault="003F41CE" w:rsidP="003F41CE">
      <w:pPr>
        <w:rPr>
          <w:rFonts w:ascii="Times New Roman" w:hAnsi="Times New Roman"/>
          <w:sz w:val="24"/>
          <w:szCs w:val="24"/>
        </w:rPr>
      </w:pPr>
      <w:r>
        <w:rPr>
          <w:rFonts w:ascii="Verdana" w:hAnsi="Verdana"/>
          <w:b/>
          <w:bCs/>
          <w:color w:val="000000"/>
          <w:sz w:val="20"/>
          <w:szCs w:val="20"/>
          <w:shd w:val="clear" w:color="auto" w:fill="FFFFFF"/>
        </w:rPr>
        <w:t>&lt;</w:t>
      </w:r>
      <w:proofErr w:type="spellStart"/>
      <w:proofErr w:type="gramStart"/>
      <w:r>
        <w:rPr>
          <w:rFonts w:ascii="Verdana" w:hAnsi="Verdana"/>
          <w:b/>
          <w:bCs/>
          <w:color w:val="000000"/>
          <w:sz w:val="20"/>
          <w:szCs w:val="20"/>
          <w:shd w:val="clear" w:color="auto" w:fill="FFFFFF"/>
        </w:rPr>
        <w:t>br</w:t>
      </w:r>
      <w:proofErr w:type="spellEnd"/>
      <w:proofErr w:type="gramEnd"/>
      <w:r>
        <w:rPr>
          <w:rFonts w:ascii="Verdana" w:hAnsi="Verdana"/>
          <w:b/>
          <w:bCs/>
          <w:color w:val="000000"/>
          <w:sz w:val="20"/>
          <w:szCs w:val="20"/>
          <w:shd w:val="clear" w:color="auto" w:fill="FFFFFF"/>
        </w:rPr>
        <w:t>&gt; Tag</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br</w:t>
      </w:r>
      <w:proofErr w:type="spellEnd"/>
      <w:r>
        <w:rPr>
          <w:rFonts w:ascii="Verdana" w:hAnsi="Verdana"/>
          <w:color w:val="000000"/>
          <w:sz w:val="20"/>
          <w:szCs w:val="20"/>
          <w:shd w:val="clear" w:color="auto" w:fill="FFFFFF"/>
        </w:rPr>
        <w:t xml:space="preserve"> stands for break line, it breaks the line of the code.</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&lt;</w:t>
      </w:r>
      <w:proofErr w:type="gramStart"/>
      <w:r>
        <w:rPr>
          <w:rFonts w:ascii="Verdana" w:hAnsi="Verdana"/>
          <w:b/>
          <w:bCs/>
          <w:color w:val="000000"/>
          <w:sz w:val="20"/>
          <w:szCs w:val="20"/>
        </w:rPr>
        <w:t>hr</w:t>
      </w:r>
      <w:proofErr w:type="gramEnd"/>
      <w:r>
        <w:rPr>
          <w:rFonts w:ascii="Verdana" w:hAnsi="Verdana"/>
          <w:b/>
          <w:bCs/>
          <w:color w:val="000000"/>
          <w:sz w:val="20"/>
          <w:szCs w:val="20"/>
        </w:rPr>
        <w:t>&gt; Tag</w:t>
      </w:r>
      <w:r>
        <w:rPr>
          <w:rFonts w:ascii="Verdana" w:hAnsi="Verdana"/>
          <w:color w:val="000000"/>
          <w:sz w:val="20"/>
          <w:szCs w:val="20"/>
        </w:rPr>
        <w:t>: hr stands for Horizontal Rule. This tag is used to put a line across the webpage.</w:t>
      </w:r>
    </w:p>
    <w:p w:rsidR="003F41CE" w:rsidRDefault="006F0146" w:rsidP="003F41CE">
      <w:pPr>
        <w:rPr>
          <w:rFonts w:ascii="Times New Roman" w:hAnsi="Times New Roman"/>
          <w:sz w:val="24"/>
          <w:szCs w:val="24"/>
        </w:rPr>
      </w:pPr>
      <w:r>
        <w:pict>
          <v:rect id="_x0000_i1036"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Meta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DOCTYPE, title, link, </w:t>
      </w:r>
      <w:proofErr w:type="gramStart"/>
      <w:r>
        <w:rPr>
          <w:rFonts w:ascii="Verdana" w:hAnsi="Verdana"/>
          <w:color w:val="000000"/>
          <w:sz w:val="20"/>
          <w:szCs w:val="20"/>
        </w:rPr>
        <w:t>meta</w:t>
      </w:r>
      <w:proofErr w:type="gramEnd"/>
      <w:r>
        <w:rPr>
          <w:rFonts w:ascii="Verdana" w:hAnsi="Verdana"/>
          <w:color w:val="000000"/>
          <w:sz w:val="20"/>
          <w:szCs w:val="20"/>
        </w:rPr>
        <w:t xml:space="preserve"> and style</w:t>
      </w:r>
    </w:p>
    <w:p w:rsidR="003F41CE" w:rsidRDefault="006F0146" w:rsidP="003F41CE">
      <w:pPr>
        <w:rPr>
          <w:rFonts w:ascii="Times New Roman" w:hAnsi="Times New Roman"/>
          <w:sz w:val="24"/>
          <w:szCs w:val="24"/>
        </w:rPr>
      </w:pPr>
      <w:r>
        <w:pict>
          <v:rect id="_x0000_i1037"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Text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&lt;p&gt;, &lt;h1&gt;, &lt;h2&gt;, &lt;h3&gt;, &lt;h4&gt;, &lt;h5&gt;, &lt;h6&gt;, &lt;strong&gt;, &lt;</w:t>
      </w:r>
      <w:proofErr w:type="spellStart"/>
      <w:r>
        <w:rPr>
          <w:rFonts w:ascii="Verdana" w:hAnsi="Verdana"/>
          <w:color w:val="000000"/>
          <w:sz w:val="20"/>
          <w:szCs w:val="20"/>
        </w:rPr>
        <w:t>em</w:t>
      </w:r>
      <w:proofErr w:type="spellEnd"/>
      <w:r>
        <w:rPr>
          <w:rFonts w:ascii="Verdana" w:hAnsi="Verdana"/>
          <w:color w:val="000000"/>
          <w:sz w:val="20"/>
          <w:szCs w:val="20"/>
        </w:rPr>
        <w:t>&gt;, &lt;</w:t>
      </w:r>
      <w:proofErr w:type="spellStart"/>
      <w:r>
        <w:rPr>
          <w:rFonts w:ascii="Verdana" w:hAnsi="Verdana"/>
          <w:color w:val="000000"/>
          <w:sz w:val="20"/>
          <w:szCs w:val="20"/>
        </w:rPr>
        <w:t>abbr</w:t>
      </w:r>
      <w:proofErr w:type="spellEnd"/>
      <w:r>
        <w:rPr>
          <w:rFonts w:ascii="Verdana" w:hAnsi="Verdana"/>
          <w:color w:val="000000"/>
          <w:sz w:val="20"/>
          <w:szCs w:val="20"/>
        </w:rPr>
        <w:t>&gt;, &lt;acronym&gt;, &lt;address&gt;, &lt;</w:t>
      </w:r>
      <w:proofErr w:type="spellStart"/>
      <w:r>
        <w:rPr>
          <w:rFonts w:ascii="Verdana" w:hAnsi="Verdana"/>
          <w:color w:val="000000"/>
          <w:sz w:val="20"/>
          <w:szCs w:val="20"/>
        </w:rPr>
        <w:t>bdo</w:t>
      </w:r>
      <w:proofErr w:type="spellEnd"/>
      <w:r>
        <w:rPr>
          <w:rFonts w:ascii="Verdana" w:hAnsi="Verdana"/>
          <w:color w:val="000000"/>
          <w:sz w:val="20"/>
          <w:szCs w:val="20"/>
        </w:rPr>
        <w:t>&gt;, &lt;</w:t>
      </w:r>
      <w:proofErr w:type="spellStart"/>
      <w:r>
        <w:rPr>
          <w:rFonts w:ascii="Verdana" w:hAnsi="Verdana"/>
          <w:color w:val="000000"/>
          <w:sz w:val="20"/>
          <w:szCs w:val="20"/>
        </w:rPr>
        <w:t>blockquote</w:t>
      </w:r>
      <w:proofErr w:type="spellEnd"/>
      <w:r>
        <w:rPr>
          <w:rFonts w:ascii="Verdana" w:hAnsi="Verdana"/>
          <w:color w:val="000000"/>
          <w:sz w:val="20"/>
          <w:szCs w:val="20"/>
        </w:rPr>
        <w:t>&gt;, &lt;cite&gt;, &lt;q&gt;, &lt;code&gt;, &lt;ins&gt;, &lt;del&gt;, &lt;</w:t>
      </w:r>
      <w:proofErr w:type="spellStart"/>
      <w:r>
        <w:rPr>
          <w:rFonts w:ascii="Verdana" w:hAnsi="Verdana"/>
          <w:color w:val="000000"/>
          <w:sz w:val="20"/>
          <w:szCs w:val="20"/>
        </w:rPr>
        <w:t>dfn</w:t>
      </w:r>
      <w:proofErr w:type="spellEnd"/>
      <w:r>
        <w:rPr>
          <w:rFonts w:ascii="Verdana" w:hAnsi="Verdana"/>
          <w:color w:val="000000"/>
          <w:sz w:val="20"/>
          <w:szCs w:val="20"/>
        </w:rPr>
        <w:t>&gt;, &lt;</w:t>
      </w:r>
      <w:proofErr w:type="spellStart"/>
      <w:r>
        <w:rPr>
          <w:rFonts w:ascii="Verdana" w:hAnsi="Verdana"/>
          <w:color w:val="000000"/>
          <w:sz w:val="20"/>
          <w:szCs w:val="20"/>
        </w:rPr>
        <w:t>kbd</w:t>
      </w:r>
      <w:proofErr w:type="spellEnd"/>
      <w:r>
        <w:rPr>
          <w:rFonts w:ascii="Verdana" w:hAnsi="Verdana"/>
          <w:color w:val="000000"/>
          <w:sz w:val="20"/>
          <w:szCs w:val="20"/>
        </w:rPr>
        <w:t>&gt;, &lt;pre&gt;, &lt;</w:t>
      </w:r>
      <w:proofErr w:type="spellStart"/>
      <w:r>
        <w:rPr>
          <w:rFonts w:ascii="Verdana" w:hAnsi="Verdana"/>
          <w:color w:val="000000"/>
          <w:sz w:val="20"/>
          <w:szCs w:val="20"/>
        </w:rPr>
        <w:t>samp</w:t>
      </w:r>
      <w:proofErr w:type="spellEnd"/>
      <w:r>
        <w:rPr>
          <w:rFonts w:ascii="Verdana" w:hAnsi="Verdana"/>
          <w:color w:val="000000"/>
          <w:sz w:val="20"/>
          <w:szCs w:val="20"/>
        </w:rPr>
        <w:t>&gt;, &lt;</w:t>
      </w:r>
      <w:proofErr w:type="spellStart"/>
      <w:r>
        <w:rPr>
          <w:rFonts w:ascii="Verdana" w:hAnsi="Verdana"/>
          <w:color w:val="000000"/>
          <w:sz w:val="20"/>
          <w:szCs w:val="20"/>
        </w:rPr>
        <w:t>var</w:t>
      </w:r>
      <w:proofErr w:type="spellEnd"/>
      <w:r>
        <w:rPr>
          <w:rFonts w:ascii="Verdana" w:hAnsi="Verdana"/>
          <w:color w:val="000000"/>
          <w:sz w:val="20"/>
          <w:szCs w:val="20"/>
        </w:rPr>
        <w:t>&gt; and &lt;</w:t>
      </w:r>
      <w:proofErr w:type="spellStart"/>
      <w:r>
        <w:rPr>
          <w:rFonts w:ascii="Verdana" w:hAnsi="Verdana"/>
          <w:color w:val="000000"/>
          <w:sz w:val="20"/>
          <w:szCs w:val="20"/>
        </w:rPr>
        <w:t>br</w:t>
      </w:r>
      <w:proofErr w:type="spellEnd"/>
      <w:r>
        <w:rPr>
          <w:rFonts w:ascii="Verdana" w:hAnsi="Verdana"/>
          <w:color w:val="000000"/>
          <w:sz w:val="20"/>
          <w:szCs w:val="20"/>
        </w:rPr>
        <w:t>&gt;</w:t>
      </w:r>
    </w:p>
    <w:p w:rsidR="003F41CE" w:rsidRDefault="006F0146" w:rsidP="003F41CE">
      <w:pPr>
        <w:rPr>
          <w:rFonts w:ascii="Times New Roman" w:hAnsi="Times New Roman"/>
          <w:sz w:val="24"/>
          <w:szCs w:val="24"/>
        </w:rPr>
      </w:pPr>
      <w:r>
        <w:pict>
          <v:rect id="_x0000_i1038"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Link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&lt;a&gt; and &lt;base&gt;</w:t>
      </w:r>
    </w:p>
    <w:p w:rsidR="003F41CE" w:rsidRDefault="006F0146" w:rsidP="003F41CE">
      <w:pPr>
        <w:rPr>
          <w:rFonts w:ascii="Times New Roman" w:hAnsi="Times New Roman"/>
          <w:sz w:val="24"/>
          <w:szCs w:val="24"/>
        </w:rPr>
      </w:pPr>
      <w:r>
        <w:pict>
          <v:rect id="_x0000_i1039"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Image and Object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w:t>
      </w:r>
      <w:proofErr w:type="spellStart"/>
      <w:proofErr w:type="gramStart"/>
      <w:r>
        <w:rPr>
          <w:rFonts w:ascii="Verdana" w:hAnsi="Verdana"/>
          <w:color w:val="000000"/>
          <w:sz w:val="20"/>
          <w:szCs w:val="20"/>
        </w:rPr>
        <w:t>img</w:t>
      </w:r>
      <w:proofErr w:type="spellEnd"/>
      <w:proofErr w:type="gramEnd"/>
      <w:r>
        <w:rPr>
          <w:rFonts w:ascii="Verdana" w:hAnsi="Verdana"/>
          <w:color w:val="000000"/>
          <w:sz w:val="20"/>
          <w:szCs w:val="20"/>
        </w:rPr>
        <w:t>&gt;, &lt;area&gt;, &lt;map&gt;, &lt;</w:t>
      </w:r>
      <w:proofErr w:type="spellStart"/>
      <w:r>
        <w:rPr>
          <w:rFonts w:ascii="Verdana" w:hAnsi="Verdana"/>
          <w:color w:val="000000"/>
          <w:sz w:val="20"/>
          <w:szCs w:val="20"/>
        </w:rPr>
        <w:t>param</w:t>
      </w:r>
      <w:proofErr w:type="spellEnd"/>
      <w:r>
        <w:rPr>
          <w:rFonts w:ascii="Verdana" w:hAnsi="Verdana"/>
          <w:color w:val="000000"/>
          <w:sz w:val="20"/>
          <w:szCs w:val="20"/>
        </w:rPr>
        <w:t>&gt; and &lt;object&gt;</w:t>
      </w:r>
    </w:p>
    <w:p w:rsidR="003F41CE" w:rsidRDefault="006F0146" w:rsidP="003F41CE">
      <w:pPr>
        <w:rPr>
          <w:rFonts w:ascii="Times New Roman" w:hAnsi="Times New Roman"/>
          <w:sz w:val="24"/>
          <w:szCs w:val="24"/>
        </w:rPr>
      </w:pPr>
      <w:r>
        <w:pict>
          <v:rect id="_x0000_i1040"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List Tags</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w:t>
      </w:r>
      <w:proofErr w:type="spellStart"/>
      <w:proofErr w:type="gramStart"/>
      <w:r>
        <w:rPr>
          <w:rFonts w:ascii="Verdana" w:hAnsi="Verdana"/>
          <w:color w:val="000000"/>
          <w:sz w:val="20"/>
          <w:szCs w:val="20"/>
        </w:rPr>
        <w:t>ul</w:t>
      </w:r>
      <w:proofErr w:type="spellEnd"/>
      <w:proofErr w:type="gramEnd"/>
      <w:r>
        <w:rPr>
          <w:rFonts w:ascii="Verdana" w:hAnsi="Verdana"/>
          <w:color w:val="000000"/>
          <w:sz w:val="20"/>
          <w:szCs w:val="20"/>
        </w:rPr>
        <w:t>&gt;, &lt;</w:t>
      </w:r>
      <w:proofErr w:type="spellStart"/>
      <w:r>
        <w:rPr>
          <w:rFonts w:ascii="Verdana" w:hAnsi="Verdana"/>
          <w:color w:val="000000"/>
          <w:sz w:val="20"/>
          <w:szCs w:val="20"/>
        </w:rPr>
        <w:t>ol</w:t>
      </w:r>
      <w:proofErr w:type="spellEnd"/>
      <w:r>
        <w:rPr>
          <w:rFonts w:ascii="Verdana" w:hAnsi="Verdana"/>
          <w:color w:val="000000"/>
          <w:sz w:val="20"/>
          <w:szCs w:val="20"/>
        </w:rPr>
        <w:t>&gt;, &lt;</w:t>
      </w:r>
      <w:proofErr w:type="spellStart"/>
      <w:r>
        <w:rPr>
          <w:rFonts w:ascii="Verdana" w:hAnsi="Verdana"/>
          <w:color w:val="000000"/>
          <w:sz w:val="20"/>
          <w:szCs w:val="20"/>
        </w:rPr>
        <w:t>li</w:t>
      </w:r>
      <w:proofErr w:type="spellEnd"/>
      <w:r>
        <w:rPr>
          <w:rFonts w:ascii="Verdana" w:hAnsi="Verdana"/>
          <w:color w:val="000000"/>
          <w:sz w:val="20"/>
          <w:szCs w:val="20"/>
        </w:rPr>
        <w:t>&gt;, &lt;dl&gt;, &lt;</w:t>
      </w:r>
      <w:proofErr w:type="spellStart"/>
      <w:r>
        <w:rPr>
          <w:rFonts w:ascii="Verdana" w:hAnsi="Verdana"/>
          <w:color w:val="000000"/>
          <w:sz w:val="20"/>
          <w:szCs w:val="20"/>
        </w:rPr>
        <w:t>dt</w:t>
      </w:r>
      <w:proofErr w:type="spellEnd"/>
      <w:r>
        <w:rPr>
          <w:rFonts w:ascii="Verdana" w:hAnsi="Verdana"/>
          <w:color w:val="000000"/>
          <w:sz w:val="20"/>
          <w:szCs w:val="20"/>
        </w:rPr>
        <w:t>&gt; and &lt;</w:t>
      </w:r>
      <w:proofErr w:type="spellStart"/>
      <w:r>
        <w:rPr>
          <w:rFonts w:ascii="Verdana" w:hAnsi="Verdana"/>
          <w:color w:val="000000"/>
          <w:sz w:val="20"/>
          <w:szCs w:val="20"/>
        </w:rPr>
        <w:t>dd</w:t>
      </w:r>
      <w:proofErr w:type="spellEnd"/>
      <w:r>
        <w:rPr>
          <w:rFonts w:ascii="Verdana" w:hAnsi="Verdana"/>
          <w:color w:val="000000"/>
          <w:sz w:val="20"/>
          <w:szCs w:val="20"/>
        </w:rPr>
        <w:t>&gt;</w:t>
      </w:r>
    </w:p>
    <w:p w:rsidR="003F41CE" w:rsidRDefault="006F0146" w:rsidP="003F41CE">
      <w:pPr>
        <w:rPr>
          <w:rFonts w:ascii="Times New Roman" w:hAnsi="Times New Roman"/>
          <w:sz w:val="24"/>
          <w:szCs w:val="24"/>
        </w:rPr>
      </w:pPr>
      <w:r>
        <w:pict>
          <v:rect id="_x0000_i1041"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Tags</w:t>
      </w:r>
    </w:p>
    <w:p w:rsidR="003F41CE" w:rsidRDefault="003F41CE" w:rsidP="003F41CE">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table</w:t>
      </w:r>
      <w:proofErr w:type="gramEnd"/>
      <w:r>
        <w:rPr>
          <w:rFonts w:ascii="Verdana" w:hAnsi="Verdana"/>
          <w:color w:val="000000"/>
          <w:sz w:val="20"/>
          <w:szCs w:val="20"/>
        </w:rPr>
        <w:t xml:space="preserve">, </w:t>
      </w:r>
      <w:proofErr w:type="spellStart"/>
      <w:r>
        <w:rPr>
          <w:rFonts w:ascii="Verdana" w:hAnsi="Verdana"/>
          <w:color w:val="000000"/>
          <w:sz w:val="20"/>
          <w:szCs w:val="20"/>
        </w:rPr>
        <w:t>tr</w:t>
      </w:r>
      <w:proofErr w:type="spellEnd"/>
      <w:r>
        <w:rPr>
          <w:rFonts w:ascii="Verdana" w:hAnsi="Verdana"/>
          <w:color w:val="000000"/>
          <w:sz w:val="20"/>
          <w:szCs w:val="20"/>
        </w:rPr>
        <w:t xml:space="preserve">, td, </w:t>
      </w:r>
      <w:proofErr w:type="spellStart"/>
      <w:r>
        <w:rPr>
          <w:rFonts w:ascii="Verdana" w:hAnsi="Verdana"/>
          <w:color w:val="000000"/>
          <w:sz w:val="20"/>
          <w:szCs w:val="20"/>
        </w:rPr>
        <w:t>th</w:t>
      </w:r>
      <w:proofErr w:type="spellEnd"/>
      <w:r>
        <w:rPr>
          <w:rFonts w:ascii="Verdana" w:hAnsi="Verdana"/>
          <w:color w:val="000000"/>
          <w:sz w:val="20"/>
          <w:szCs w:val="20"/>
        </w:rPr>
        <w:t xml:space="preserve">, </w:t>
      </w:r>
      <w:proofErr w:type="spellStart"/>
      <w:r>
        <w:rPr>
          <w:rFonts w:ascii="Verdana" w:hAnsi="Verdana"/>
          <w:color w:val="000000"/>
          <w:sz w:val="20"/>
          <w:szCs w:val="20"/>
        </w:rPr>
        <w:t>tbody</w:t>
      </w:r>
      <w:proofErr w:type="spellEnd"/>
      <w:r>
        <w:rPr>
          <w:rFonts w:ascii="Verdana" w:hAnsi="Verdana"/>
          <w:color w:val="000000"/>
          <w:sz w:val="20"/>
          <w:szCs w:val="20"/>
        </w:rPr>
        <w:t xml:space="preserve">, </w:t>
      </w:r>
      <w:proofErr w:type="spellStart"/>
      <w:r>
        <w:rPr>
          <w:rFonts w:ascii="Verdana" w:hAnsi="Verdana"/>
          <w:color w:val="000000"/>
          <w:sz w:val="20"/>
          <w:szCs w:val="20"/>
        </w:rPr>
        <w:t>thead</w:t>
      </w:r>
      <w:proofErr w:type="spellEnd"/>
      <w:r>
        <w:rPr>
          <w:rFonts w:ascii="Verdana" w:hAnsi="Verdana"/>
          <w:color w:val="000000"/>
          <w:sz w:val="20"/>
          <w:szCs w:val="20"/>
        </w:rPr>
        <w:t xml:space="preserve">, </w:t>
      </w:r>
      <w:proofErr w:type="spellStart"/>
      <w:r>
        <w:rPr>
          <w:rFonts w:ascii="Verdana" w:hAnsi="Verdana"/>
          <w:color w:val="000000"/>
          <w:sz w:val="20"/>
          <w:szCs w:val="20"/>
        </w:rPr>
        <w:t>tfoot</w:t>
      </w:r>
      <w:proofErr w:type="spellEnd"/>
      <w:r>
        <w:rPr>
          <w:rFonts w:ascii="Verdana" w:hAnsi="Verdana"/>
          <w:color w:val="000000"/>
          <w:sz w:val="20"/>
          <w:szCs w:val="20"/>
        </w:rPr>
        <w:t xml:space="preserve">, </w:t>
      </w:r>
      <w:proofErr w:type="spellStart"/>
      <w:r>
        <w:rPr>
          <w:rFonts w:ascii="Verdana" w:hAnsi="Verdana"/>
          <w:color w:val="000000"/>
          <w:sz w:val="20"/>
          <w:szCs w:val="20"/>
        </w:rPr>
        <w:t>col</w:t>
      </w:r>
      <w:proofErr w:type="spellEnd"/>
      <w:r>
        <w:rPr>
          <w:rFonts w:ascii="Verdana" w:hAnsi="Verdana"/>
          <w:color w:val="000000"/>
          <w:sz w:val="20"/>
          <w:szCs w:val="20"/>
        </w:rPr>
        <w:t xml:space="preserve">, </w:t>
      </w:r>
      <w:proofErr w:type="spellStart"/>
      <w:r>
        <w:rPr>
          <w:rFonts w:ascii="Verdana" w:hAnsi="Verdana"/>
          <w:color w:val="000000"/>
          <w:sz w:val="20"/>
          <w:szCs w:val="20"/>
        </w:rPr>
        <w:t>colgroup</w:t>
      </w:r>
      <w:proofErr w:type="spellEnd"/>
      <w:r>
        <w:rPr>
          <w:rFonts w:ascii="Verdana" w:hAnsi="Verdana"/>
          <w:color w:val="000000"/>
          <w:sz w:val="20"/>
          <w:szCs w:val="20"/>
        </w:rPr>
        <w:t xml:space="preserve"> and caption</w:t>
      </w:r>
    </w:p>
    <w:p w:rsidR="003F41CE" w:rsidRDefault="006F0146" w:rsidP="003F41CE">
      <w:pPr>
        <w:rPr>
          <w:rFonts w:ascii="Times New Roman" w:hAnsi="Times New Roman"/>
          <w:sz w:val="24"/>
          <w:szCs w:val="24"/>
        </w:rPr>
      </w:pPr>
      <w:r>
        <w:pict>
          <v:rect id="_x0000_i1042"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Form Tags</w:t>
      </w:r>
    </w:p>
    <w:p w:rsidR="003F41CE" w:rsidRDefault="003F41CE" w:rsidP="003F41CE">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form</w:t>
      </w:r>
      <w:proofErr w:type="gramEnd"/>
      <w:r>
        <w:rPr>
          <w:rFonts w:ascii="Verdana" w:hAnsi="Verdana"/>
          <w:color w:val="000000"/>
          <w:sz w:val="20"/>
          <w:szCs w:val="20"/>
        </w:rPr>
        <w:t xml:space="preserve">, input, </w:t>
      </w:r>
      <w:proofErr w:type="spellStart"/>
      <w:r>
        <w:rPr>
          <w:rFonts w:ascii="Verdana" w:hAnsi="Verdana"/>
          <w:color w:val="000000"/>
          <w:sz w:val="20"/>
          <w:szCs w:val="20"/>
        </w:rPr>
        <w:t>textarea</w:t>
      </w:r>
      <w:proofErr w:type="spellEnd"/>
      <w:r>
        <w:rPr>
          <w:rFonts w:ascii="Verdana" w:hAnsi="Verdana"/>
          <w:color w:val="000000"/>
          <w:sz w:val="20"/>
          <w:szCs w:val="20"/>
        </w:rPr>
        <w:t xml:space="preserve">, select, option, </w:t>
      </w:r>
      <w:proofErr w:type="spellStart"/>
      <w:r>
        <w:rPr>
          <w:rFonts w:ascii="Verdana" w:hAnsi="Verdana"/>
          <w:color w:val="000000"/>
          <w:sz w:val="20"/>
          <w:szCs w:val="20"/>
        </w:rPr>
        <w:t>optgroup</w:t>
      </w:r>
      <w:proofErr w:type="spellEnd"/>
      <w:r>
        <w:rPr>
          <w:rFonts w:ascii="Verdana" w:hAnsi="Verdana"/>
          <w:color w:val="000000"/>
          <w:sz w:val="20"/>
          <w:szCs w:val="20"/>
        </w:rPr>
        <w:t xml:space="preserve">, button, label, </w:t>
      </w:r>
      <w:proofErr w:type="spellStart"/>
      <w:r>
        <w:rPr>
          <w:rFonts w:ascii="Verdana" w:hAnsi="Verdana"/>
          <w:color w:val="000000"/>
          <w:sz w:val="20"/>
          <w:szCs w:val="20"/>
        </w:rPr>
        <w:t>fieldset</w:t>
      </w:r>
      <w:proofErr w:type="spellEnd"/>
      <w:r>
        <w:rPr>
          <w:rFonts w:ascii="Verdana" w:hAnsi="Verdana"/>
          <w:color w:val="000000"/>
          <w:sz w:val="20"/>
          <w:szCs w:val="20"/>
        </w:rPr>
        <w:t xml:space="preserve"> and legend</w:t>
      </w:r>
    </w:p>
    <w:p w:rsidR="003F41CE" w:rsidRDefault="003F41CE"/>
    <w:p w:rsidR="003F41CE" w:rsidRPr="003F41CE" w:rsidRDefault="003F41CE" w:rsidP="003F41C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3F41CE">
        <w:rPr>
          <w:rFonts w:ascii="Helvetica" w:eastAsia="Times New Roman" w:hAnsi="Helvetica" w:cs="Helvetica"/>
          <w:color w:val="610B38"/>
          <w:kern w:val="36"/>
          <w:sz w:val="44"/>
          <w:szCs w:val="44"/>
        </w:rPr>
        <w:t>HTML Formatting</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3"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HTML Formatting</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HTML Formatting</w:t>
      </w:r>
      <w:r w:rsidRPr="003F41CE">
        <w:rPr>
          <w:rFonts w:ascii="Verdana" w:eastAsia="Times New Roman" w:hAnsi="Verdana" w:cs="Times New Roman"/>
          <w:color w:val="000000"/>
          <w:sz w:val="20"/>
          <w:szCs w:val="20"/>
        </w:rPr>
        <w:t> is </w:t>
      </w:r>
      <w:r w:rsidRPr="003F41CE">
        <w:rPr>
          <w:rFonts w:ascii="Verdana" w:eastAsia="Times New Roman" w:hAnsi="Verdana" w:cs="Times New Roman"/>
          <w:i/>
          <w:iCs/>
          <w:color w:val="000000"/>
          <w:sz w:val="20"/>
          <w:szCs w:val="20"/>
        </w:rPr>
        <w:t>a process of formatting text for better look and feel</w:t>
      </w:r>
      <w:r w:rsidRPr="003F41CE">
        <w:rPr>
          <w:rFonts w:ascii="Verdana" w:eastAsia="Times New Roman" w:hAnsi="Verdana" w:cs="Times New Roman"/>
          <w:color w:val="000000"/>
          <w:sz w:val="20"/>
          <w:szCs w:val="20"/>
        </w:rPr>
        <w:t>. There are many formatting tags in HTML. These tags are used to make text bold, italicized, or underlined. There are almost 12 options available that how text appears in HTML and XHTML.</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Here, we are going to learn 12 HTML formatting tags.</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4"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1) Bold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write anything within &lt;b&gt;............&lt;/b&gt; element, is shown in bold letters.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ED28C8">
      <w:pPr>
        <w:shd w:val="clear" w:color="auto" w:fill="FFFFFF"/>
        <w:spacing w:after="150" w:line="240" w:lineRule="auto"/>
        <w:ind w:left="-36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r w:rsidRPr="003F41CE">
        <w:rPr>
          <w:rFonts w:ascii="Verdana" w:eastAsia="Times New Roman" w:hAnsi="Verdana" w:cs="Times New Roman"/>
          <w:b/>
          <w:bCs/>
          <w:color w:val="006699"/>
          <w:sz w:val="20"/>
          <w:szCs w:val="20"/>
          <w:bdr w:val="none" w:sz="0" w:space="0" w:color="auto" w:frame="1"/>
        </w:rPr>
        <w:t>&lt;b&gt;</w:t>
      </w:r>
      <w:r w:rsidRPr="003F41CE">
        <w:rPr>
          <w:rFonts w:ascii="Verdana" w:eastAsia="Times New Roman" w:hAnsi="Verdana" w:cs="Times New Roman"/>
          <w:color w:val="000000"/>
          <w:sz w:val="20"/>
          <w:szCs w:val="20"/>
          <w:bdr w:val="none" w:sz="0" w:space="0" w:color="auto" w:frame="1"/>
        </w:rPr>
        <w:t>Write Your First Paragraph in bold text.</w:t>
      </w:r>
      <w:r w:rsidRPr="003F41CE">
        <w:rPr>
          <w:rFonts w:ascii="Verdana" w:eastAsia="Times New Roman" w:hAnsi="Verdana" w:cs="Times New Roman"/>
          <w:b/>
          <w:bCs/>
          <w:color w:val="006699"/>
          <w:sz w:val="20"/>
          <w:szCs w:val="20"/>
          <w:bdr w:val="none" w:sz="0" w:space="0" w:color="auto" w:frame="1"/>
        </w:rPr>
        <w:t>&lt;/b&gt;&lt;/p&gt;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8"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b/>
          <w:bCs/>
          <w:color w:val="000000"/>
          <w:sz w:val="20"/>
          <w:szCs w:val="20"/>
        </w:rPr>
        <w:t>Write Your First Paragraph in bold text.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5"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2) Italic Text</w:t>
      </w:r>
    </w:p>
    <w:p w:rsidR="003F41CE" w:rsidRPr="003F41CE" w:rsidRDefault="003F41CE" w:rsidP="003F41CE">
      <w:pPr>
        <w:spacing w:after="0" w:line="240" w:lineRule="auto"/>
        <w:rPr>
          <w:rFonts w:ascii="Times New Roman" w:eastAsia="Times New Roman" w:hAnsi="Times New Roman" w:cs="Times New Roman"/>
          <w:sz w:val="24"/>
          <w:szCs w:val="24"/>
        </w:rPr>
      </w:pPr>
      <w:r w:rsidRPr="003F41CE">
        <w:rPr>
          <w:rFonts w:ascii="Verdana" w:eastAsia="Times New Roman" w:hAnsi="Verdana" w:cs="Times New Roman"/>
          <w:color w:val="000000"/>
          <w:sz w:val="20"/>
          <w:szCs w:val="20"/>
          <w:shd w:val="clear" w:color="auto" w:fill="FFFFFF"/>
        </w:rPr>
        <w:t>If you write anything within &lt;i&gt;............&lt;/i&gt; element, is shown in italic letters.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4"/>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r w:rsidRPr="003F41CE">
        <w:rPr>
          <w:rFonts w:ascii="Verdana" w:eastAsia="Times New Roman" w:hAnsi="Verdana" w:cs="Times New Roman"/>
          <w:b/>
          <w:bCs/>
          <w:color w:val="006699"/>
          <w:sz w:val="20"/>
          <w:szCs w:val="20"/>
          <w:bdr w:val="none" w:sz="0" w:space="0" w:color="auto" w:frame="1"/>
        </w:rPr>
        <w:t>&lt;i&gt;</w:t>
      </w:r>
      <w:r w:rsidRPr="003F41CE">
        <w:rPr>
          <w:rFonts w:ascii="Verdana" w:eastAsia="Times New Roman" w:hAnsi="Verdana" w:cs="Times New Roman"/>
          <w:color w:val="000000"/>
          <w:sz w:val="20"/>
          <w:szCs w:val="20"/>
          <w:bdr w:val="none" w:sz="0" w:space="0" w:color="auto" w:frame="1"/>
        </w:rPr>
        <w:t>Write Your First Paragraph in italic text.</w:t>
      </w:r>
      <w:r w:rsidRPr="003F41CE">
        <w:rPr>
          <w:rFonts w:ascii="Verdana" w:eastAsia="Times New Roman" w:hAnsi="Verdana" w:cs="Times New Roman"/>
          <w:b/>
          <w:bCs/>
          <w:color w:val="006699"/>
          <w:sz w:val="20"/>
          <w:szCs w:val="20"/>
          <w:bdr w:val="none" w:sz="0" w:space="0" w:color="auto" w:frame="1"/>
        </w:rPr>
        <w:t>&lt;/i&gt;&lt;/p&gt;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9"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i/>
          <w:iCs/>
          <w:color w:val="000000"/>
          <w:sz w:val="20"/>
          <w:szCs w:val="20"/>
        </w:rPr>
        <w:t>Write Your First Paragraph in italic text.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6"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3) HTML Marked formatting</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want to mark or highlight a text, you should write the content within &lt;mark&gt;.........&lt;/mark&gt;.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5"/>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&lt;h2&gt;</w:t>
      </w:r>
      <w:r w:rsidRPr="003F41CE">
        <w:rPr>
          <w:rFonts w:ascii="Verdana" w:eastAsia="Times New Roman" w:hAnsi="Verdana" w:cs="Times New Roman"/>
          <w:color w:val="000000"/>
          <w:sz w:val="20"/>
          <w:szCs w:val="20"/>
          <w:bdr w:val="none" w:sz="0" w:space="0" w:color="auto" w:frame="1"/>
        </w:rPr>
        <w:t>  I want to put a </w:t>
      </w:r>
      <w:r w:rsidRPr="003F41CE">
        <w:rPr>
          <w:rFonts w:ascii="Verdana" w:eastAsia="Times New Roman" w:hAnsi="Verdana" w:cs="Times New Roman"/>
          <w:b/>
          <w:bCs/>
          <w:color w:val="006699"/>
          <w:sz w:val="20"/>
          <w:szCs w:val="20"/>
          <w:bdr w:val="none" w:sz="0" w:space="0" w:color="auto" w:frame="1"/>
        </w:rPr>
        <w:t>&lt;mark&gt;</w:t>
      </w:r>
      <w:r w:rsidRPr="003F41CE">
        <w:rPr>
          <w:rFonts w:ascii="Verdana" w:eastAsia="Times New Roman" w:hAnsi="Verdana" w:cs="Times New Roman"/>
          <w:color w:val="000000"/>
          <w:sz w:val="20"/>
          <w:szCs w:val="20"/>
          <w:bdr w:val="none" w:sz="0" w:space="0" w:color="auto" w:frame="1"/>
        </w:rPr>
        <w:t> Mark</w:t>
      </w:r>
      <w:r w:rsidRPr="003F41CE">
        <w:rPr>
          <w:rFonts w:ascii="Verdana" w:eastAsia="Times New Roman" w:hAnsi="Verdana" w:cs="Times New Roman"/>
          <w:b/>
          <w:bCs/>
          <w:color w:val="006699"/>
          <w:sz w:val="20"/>
          <w:szCs w:val="20"/>
          <w:bdr w:val="none" w:sz="0" w:space="0" w:color="auto" w:frame="1"/>
        </w:rPr>
        <w:t>&lt;/mark&gt;</w:t>
      </w:r>
      <w:r w:rsidRPr="003F41CE">
        <w:rPr>
          <w:rFonts w:ascii="Verdana" w:eastAsia="Times New Roman" w:hAnsi="Verdana" w:cs="Times New Roman"/>
          <w:color w:val="000000"/>
          <w:sz w:val="20"/>
          <w:szCs w:val="20"/>
          <w:bdr w:val="none" w:sz="0" w:space="0" w:color="auto" w:frame="1"/>
        </w:rPr>
        <w:t> on your face</w:t>
      </w:r>
      <w:r w:rsidRPr="003F41CE">
        <w:rPr>
          <w:rFonts w:ascii="Verdana" w:eastAsia="Times New Roman" w:hAnsi="Verdana" w:cs="Times New Roman"/>
          <w:b/>
          <w:bCs/>
          <w:color w:val="006699"/>
          <w:sz w:val="20"/>
          <w:szCs w:val="20"/>
          <w:bdr w:val="none" w:sz="0" w:space="0" w:color="auto" w:frame="1"/>
        </w:rPr>
        <w:t>&lt;/h2&gt;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0"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outlineLvl w:val="1"/>
        <w:rPr>
          <w:rFonts w:ascii="Verdana" w:eastAsia="Times New Roman" w:hAnsi="Verdana" w:cs="Times New Roman"/>
          <w:b/>
          <w:bCs/>
          <w:color w:val="000000"/>
          <w:sz w:val="36"/>
          <w:szCs w:val="36"/>
        </w:rPr>
      </w:pPr>
      <w:r w:rsidRPr="003F41CE">
        <w:rPr>
          <w:rFonts w:ascii="Verdana" w:eastAsia="Times New Roman" w:hAnsi="Verdana" w:cs="Times New Roman"/>
          <w:b/>
          <w:bCs/>
          <w:color w:val="000000"/>
          <w:sz w:val="36"/>
          <w:szCs w:val="36"/>
        </w:rPr>
        <w:t>I want to put a Mark on your face</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7"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4) Underlined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write anything within &lt;u&gt;.........&lt;/u&gt; element, is shown in underlined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See this example:</w:t>
      </w:r>
    </w:p>
    <w:p w:rsidR="003F41CE" w:rsidRPr="003F41CE" w:rsidRDefault="003F41CE" w:rsidP="003F41CE">
      <w:pPr>
        <w:numPr>
          <w:ilvl w:val="0"/>
          <w:numId w:val="6"/>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r w:rsidRPr="003F41CE">
        <w:rPr>
          <w:rFonts w:ascii="Verdana" w:eastAsia="Times New Roman" w:hAnsi="Verdana" w:cs="Times New Roman"/>
          <w:b/>
          <w:bCs/>
          <w:color w:val="006699"/>
          <w:sz w:val="20"/>
          <w:szCs w:val="20"/>
          <w:bdr w:val="none" w:sz="0" w:space="0" w:color="auto" w:frame="1"/>
        </w:rPr>
        <w:t>&lt;u&gt;</w:t>
      </w:r>
      <w:r w:rsidRPr="003F41CE">
        <w:rPr>
          <w:rFonts w:ascii="Verdana" w:eastAsia="Times New Roman" w:hAnsi="Verdana" w:cs="Times New Roman"/>
          <w:color w:val="000000"/>
          <w:sz w:val="20"/>
          <w:szCs w:val="20"/>
          <w:bdr w:val="none" w:sz="0" w:space="0" w:color="auto" w:frame="1"/>
        </w:rPr>
        <w:t>Write Your First Paragraph in underlined text.</w:t>
      </w:r>
      <w:r w:rsidRPr="003F41CE">
        <w:rPr>
          <w:rFonts w:ascii="Verdana" w:eastAsia="Times New Roman" w:hAnsi="Verdana" w:cs="Times New Roman"/>
          <w:b/>
          <w:bCs/>
          <w:color w:val="006699"/>
          <w:sz w:val="20"/>
          <w:szCs w:val="20"/>
          <w:bdr w:val="none" w:sz="0" w:space="0" w:color="auto" w:frame="1"/>
        </w:rPr>
        <w:t>&lt;/u&gt;&lt;/p&gt;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1"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u w:val="single"/>
        </w:rPr>
        <w:t>Write Your First Paragraph in underlined text.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8"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5) Strike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Anything written within &lt;strike&gt;.......................&lt;/strike&gt; element is displayed with strikethrough. It is </w:t>
      </w:r>
      <w:proofErr w:type="gramStart"/>
      <w:r w:rsidRPr="003F41CE">
        <w:rPr>
          <w:rFonts w:ascii="Verdana" w:eastAsia="Times New Roman" w:hAnsi="Verdana" w:cs="Times New Roman"/>
          <w:color w:val="000000"/>
          <w:sz w:val="20"/>
          <w:szCs w:val="20"/>
        </w:rPr>
        <w:t>a thin line which cross</w:t>
      </w:r>
      <w:proofErr w:type="gramEnd"/>
      <w:r w:rsidRPr="003F41CE">
        <w:rPr>
          <w:rFonts w:ascii="Verdana" w:eastAsia="Times New Roman" w:hAnsi="Verdana" w:cs="Times New Roman"/>
          <w:color w:val="000000"/>
          <w:sz w:val="20"/>
          <w:szCs w:val="20"/>
        </w:rPr>
        <w:t xml:space="preserve"> the statement.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7"/>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r w:rsidRPr="003F41CE">
        <w:rPr>
          <w:rFonts w:ascii="Verdana" w:eastAsia="Times New Roman" w:hAnsi="Verdana" w:cs="Times New Roman"/>
          <w:b/>
          <w:bCs/>
          <w:color w:val="006699"/>
          <w:sz w:val="20"/>
          <w:szCs w:val="20"/>
          <w:bdr w:val="none" w:sz="0" w:space="0" w:color="auto" w:frame="1"/>
        </w:rPr>
        <w:t>&lt;strike&gt;</w:t>
      </w:r>
      <w:r w:rsidRPr="003F41CE">
        <w:rPr>
          <w:rFonts w:ascii="Verdana" w:eastAsia="Times New Roman" w:hAnsi="Verdana" w:cs="Times New Roman"/>
          <w:color w:val="000000"/>
          <w:sz w:val="20"/>
          <w:szCs w:val="20"/>
          <w:bdr w:val="none" w:sz="0" w:space="0" w:color="auto" w:frame="1"/>
        </w:rPr>
        <w:t>Write Your First Paragraph with strikethrough</w:t>
      </w:r>
      <w:r w:rsidRPr="003F41CE">
        <w:rPr>
          <w:rFonts w:ascii="Verdana" w:eastAsia="Times New Roman" w:hAnsi="Verdana" w:cs="Times New Roman"/>
          <w:b/>
          <w:bCs/>
          <w:color w:val="006699"/>
          <w:sz w:val="20"/>
          <w:szCs w:val="20"/>
          <w:bdr w:val="none" w:sz="0" w:space="0" w:color="auto" w:frame="1"/>
        </w:rPr>
        <w:t>&lt;/strike&gt;</w:t>
      </w:r>
      <w:r w:rsidRPr="003F41CE">
        <w:rPr>
          <w:rFonts w:ascii="Verdana" w:eastAsia="Times New Roman" w:hAnsi="Verdana" w:cs="Times New Roman"/>
          <w:color w:val="000000"/>
          <w:sz w:val="20"/>
          <w:szCs w:val="20"/>
          <w:bdr w:val="none" w:sz="0" w:space="0" w:color="auto" w:frame="1"/>
        </w:rPr>
        <w:t>.</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2"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strike/>
          <w:color w:val="000000"/>
          <w:sz w:val="20"/>
          <w:szCs w:val="20"/>
        </w:rPr>
        <w:t>Write Your First Paragraph with strikethrough.</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49"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 xml:space="preserve">6) </w:t>
      </w:r>
      <w:proofErr w:type="spellStart"/>
      <w:r w:rsidRPr="003F41CE">
        <w:rPr>
          <w:rFonts w:ascii="Helvetica" w:eastAsia="Times New Roman" w:hAnsi="Helvetica" w:cs="Helvetica"/>
          <w:color w:val="610B38"/>
          <w:sz w:val="38"/>
          <w:szCs w:val="38"/>
        </w:rPr>
        <w:t>Monospaced</w:t>
      </w:r>
      <w:proofErr w:type="spellEnd"/>
      <w:r w:rsidRPr="003F41CE">
        <w:rPr>
          <w:rFonts w:ascii="Helvetica" w:eastAsia="Times New Roman" w:hAnsi="Helvetica" w:cs="Helvetica"/>
          <w:color w:val="610B38"/>
          <w:sz w:val="38"/>
          <w:szCs w:val="38"/>
        </w:rPr>
        <w:t xml:space="preserve"> Font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want that each letter has the same width then you should write the content within &lt;</w:t>
      </w:r>
      <w:proofErr w:type="spellStart"/>
      <w:r w:rsidRPr="003F41CE">
        <w:rPr>
          <w:rFonts w:ascii="Verdana" w:eastAsia="Times New Roman" w:hAnsi="Verdana" w:cs="Times New Roman"/>
          <w:color w:val="000000"/>
          <w:sz w:val="20"/>
          <w:szCs w:val="20"/>
        </w:rPr>
        <w:t>tt</w:t>
      </w:r>
      <w:proofErr w:type="spellEnd"/>
      <w:r w:rsidRPr="003F41CE">
        <w:rPr>
          <w:rFonts w:ascii="Verdana" w:eastAsia="Times New Roman" w:hAnsi="Verdana" w:cs="Times New Roman"/>
          <w:color w:val="000000"/>
          <w:sz w:val="20"/>
          <w:szCs w:val="20"/>
        </w:rPr>
        <w:t>&gt;.............&lt;/</w:t>
      </w:r>
      <w:proofErr w:type="spellStart"/>
      <w:r w:rsidRPr="003F41CE">
        <w:rPr>
          <w:rFonts w:ascii="Verdana" w:eastAsia="Times New Roman" w:hAnsi="Verdana" w:cs="Times New Roman"/>
          <w:color w:val="000000"/>
          <w:sz w:val="20"/>
          <w:szCs w:val="20"/>
        </w:rPr>
        <w:t>tt</w:t>
      </w:r>
      <w:proofErr w:type="spellEnd"/>
      <w:r w:rsidRPr="003F41CE">
        <w:rPr>
          <w:rFonts w:ascii="Verdana" w:eastAsia="Times New Roman" w:hAnsi="Verdana" w:cs="Times New Roman"/>
          <w:color w:val="000000"/>
          <w:sz w:val="20"/>
          <w:szCs w:val="20"/>
        </w:rPr>
        <w:t>&gt; element.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Note: We know that most of the fonts are known as variable-width fonts because different letters have different width. (</w:t>
      </w:r>
      <w:proofErr w:type="gramStart"/>
      <w:r w:rsidRPr="003F41CE">
        <w:rPr>
          <w:rFonts w:ascii="Verdana" w:eastAsia="Times New Roman" w:hAnsi="Verdana" w:cs="Times New Roman"/>
          <w:color w:val="000000"/>
          <w:sz w:val="20"/>
          <w:szCs w:val="20"/>
        </w:rPr>
        <w:t>for</w:t>
      </w:r>
      <w:proofErr w:type="gramEnd"/>
      <w:r w:rsidRPr="003F41CE">
        <w:rPr>
          <w:rFonts w:ascii="Verdana" w:eastAsia="Times New Roman" w:hAnsi="Verdana" w:cs="Times New Roman"/>
          <w:color w:val="000000"/>
          <w:sz w:val="20"/>
          <w:szCs w:val="20"/>
        </w:rPr>
        <w:t xml:space="preserve"> example: 'w' is wider than 'i'). </w:t>
      </w:r>
      <w:proofErr w:type="spellStart"/>
      <w:r w:rsidRPr="003F41CE">
        <w:rPr>
          <w:rFonts w:ascii="Verdana" w:eastAsia="Times New Roman" w:hAnsi="Verdana" w:cs="Times New Roman"/>
          <w:color w:val="000000"/>
          <w:sz w:val="20"/>
          <w:szCs w:val="20"/>
        </w:rPr>
        <w:t>Monospaced</w:t>
      </w:r>
      <w:proofErr w:type="spellEnd"/>
      <w:r w:rsidRPr="003F41CE">
        <w:rPr>
          <w:rFonts w:ascii="Verdana" w:eastAsia="Times New Roman" w:hAnsi="Verdana" w:cs="Times New Roman"/>
          <w:color w:val="000000"/>
          <w:sz w:val="20"/>
          <w:szCs w:val="20"/>
        </w:rPr>
        <w:t xml:space="preserve"> Font provides similar space among every letter.</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8"/>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&lt;tt&gt;</w:t>
      </w:r>
      <w:r w:rsidRPr="003F41CE">
        <w:rPr>
          <w:rFonts w:ascii="Verdana" w:eastAsia="Times New Roman" w:hAnsi="Verdana" w:cs="Times New Roman"/>
          <w:color w:val="000000"/>
          <w:sz w:val="20"/>
          <w:szCs w:val="20"/>
          <w:bdr w:val="none" w:sz="0" w:space="0" w:color="auto" w:frame="1"/>
        </w:rPr>
        <w:t>Write Your First Paragraph in monospaced font.</w:t>
      </w:r>
      <w:r w:rsidRPr="003F41CE">
        <w:rPr>
          <w:rFonts w:ascii="Verdana" w:eastAsia="Times New Roman" w:hAnsi="Verdana" w:cs="Times New Roman"/>
          <w:b/>
          <w:bCs/>
          <w:color w:val="006699"/>
          <w:sz w:val="20"/>
          <w:szCs w:val="20"/>
          <w:bdr w:val="none" w:sz="0" w:space="0" w:color="auto" w:frame="1"/>
        </w:rPr>
        <w:t>&lt;/tt&gt;&lt;/p&gt;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3"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r w:rsidRPr="003F41CE">
        <w:rPr>
          <w:rFonts w:ascii="Courier New" w:eastAsia="Times New Roman" w:hAnsi="Courier New" w:cs="Courier New"/>
          <w:color w:val="000000"/>
          <w:sz w:val="20"/>
          <w:szCs w:val="20"/>
        </w:rPr>
        <w:t xml:space="preserve">Write Your First Paragraph in </w:t>
      </w:r>
      <w:proofErr w:type="spellStart"/>
      <w:r w:rsidRPr="003F41CE">
        <w:rPr>
          <w:rFonts w:ascii="Courier New" w:eastAsia="Times New Roman" w:hAnsi="Courier New" w:cs="Courier New"/>
          <w:color w:val="000000"/>
          <w:sz w:val="20"/>
          <w:szCs w:val="20"/>
        </w:rPr>
        <w:t>monospaced</w:t>
      </w:r>
      <w:proofErr w:type="spellEnd"/>
      <w:r w:rsidRPr="003F41CE">
        <w:rPr>
          <w:rFonts w:ascii="Courier New" w:eastAsia="Times New Roman" w:hAnsi="Courier New" w:cs="Courier New"/>
          <w:color w:val="000000"/>
          <w:sz w:val="20"/>
          <w:szCs w:val="20"/>
        </w:rPr>
        <w:t xml:space="preserve"> font.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0"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7) Superscript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If you put the content within &lt;sup&gt;..............&lt;/sup&gt; element, is shown in </w:t>
      </w:r>
      <w:proofErr w:type="gramStart"/>
      <w:r w:rsidRPr="003F41CE">
        <w:rPr>
          <w:rFonts w:ascii="Verdana" w:eastAsia="Times New Roman" w:hAnsi="Verdana" w:cs="Times New Roman"/>
          <w:color w:val="000000"/>
          <w:sz w:val="20"/>
          <w:szCs w:val="20"/>
        </w:rPr>
        <w:t>superscript ;</w:t>
      </w:r>
      <w:proofErr w:type="gramEnd"/>
      <w:r w:rsidRPr="003F41CE">
        <w:rPr>
          <w:rFonts w:ascii="Verdana" w:eastAsia="Times New Roman" w:hAnsi="Verdana" w:cs="Times New Roman"/>
          <w:color w:val="000000"/>
          <w:sz w:val="20"/>
          <w:szCs w:val="20"/>
        </w:rPr>
        <w:t xml:space="preserve"> means it is displayed half a character's height above the other characters.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9"/>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&lt;sup&gt;</w:t>
      </w:r>
      <w:r w:rsidRPr="003F41CE">
        <w:rPr>
          <w:rFonts w:ascii="Verdana" w:eastAsia="Times New Roman" w:hAnsi="Verdana" w:cs="Times New Roman"/>
          <w:color w:val="000000"/>
          <w:sz w:val="20"/>
          <w:szCs w:val="20"/>
          <w:bdr w:val="none" w:sz="0" w:space="0" w:color="auto" w:frame="1"/>
        </w:rPr>
        <w:t>Write Your First Paragraph in superscript.</w:t>
      </w:r>
      <w:r w:rsidRPr="003F41CE">
        <w:rPr>
          <w:rFonts w:ascii="Verdana" w:eastAsia="Times New Roman" w:hAnsi="Verdana" w:cs="Times New Roman"/>
          <w:b/>
          <w:bCs/>
          <w:color w:val="006699"/>
          <w:sz w:val="20"/>
          <w:szCs w:val="20"/>
          <w:bdr w:val="none" w:sz="0" w:space="0" w:color="auto" w:frame="1"/>
        </w:rPr>
        <w:t>&lt;/sup&gt;&lt;/p&gt;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4"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r w:rsidRPr="003F41CE">
        <w:rPr>
          <w:rFonts w:ascii="Verdana" w:eastAsia="Times New Roman" w:hAnsi="Verdana" w:cs="Times New Roman"/>
          <w:color w:val="000000"/>
          <w:sz w:val="20"/>
          <w:szCs w:val="20"/>
          <w:vertAlign w:val="superscript"/>
        </w:rPr>
        <w:t>Write Your First Paragraph in superscript.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1"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8) Subscript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If you put the content within &lt;sub&gt;..............&lt;/sub&gt; element, is shown in </w:t>
      </w:r>
      <w:proofErr w:type="gramStart"/>
      <w:r w:rsidRPr="003F41CE">
        <w:rPr>
          <w:rFonts w:ascii="Verdana" w:eastAsia="Times New Roman" w:hAnsi="Verdana" w:cs="Times New Roman"/>
          <w:color w:val="000000"/>
          <w:sz w:val="20"/>
          <w:szCs w:val="20"/>
        </w:rPr>
        <w:t>subscript ;</w:t>
      </w:r>
      <w:proofErr w:type="gramEnd"/>
      <w:r w:rsidRPr="003F41CE">
        <w:rPr>
          <w:rFonts w:ascii="Verdana" w:eastAsia="Times New Roman" w:hAnsi="Verdana" w:cs="Times New Roman"/>
          <w:color w:val="000000"/>
          <w:sz w:val="20"/>
          <w:szCs w:val="20"/>
        </w:rPr>
        <w:t xml:space="preserve"> means it is displayed half a character's height below the other characters.</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10"/>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&lt;sub&gt;</w:t>
      </w:r>
      <w:r w:rsidRPr="003F41CE">
        <w:rPr>
          <w:rFonts w:ascii="Verdana" w:eastAsia="Times New Roman" w:hAnsi="Verdana" w:cs="Times New Roman"/>
          <w:color w:val="000000"/>
          <w:sz w:val="20"/>
          <w:szCs w:val="20"/>
          <w:bdr w:val="none" w:sz="0" w:space="0" w:color="auto" w:frame="1"/>
        </w:rPr>
        <w:t>Write Your First Paragraph in subscript.</w:t>
      </w:r>
      <w:r w:rsidRPr="003F41CE">
        <w:rPr>
          <w:rFonts w:ascii="Verdana" w:eastAsia="Times New Roman" w:hAnsi="Verdana" w:cs="Times New Roman"/>
          <w:b/>
          <w:bCs/>
          <w:color w:val="006699"/>
          <w:sz w:val="20"/>
          <w:szCs w:val="20"/>
          <w:bdr w:val="none" w:sz="0" w:space="0" w:color="auto" w:frame="1"/>
        </w:rPr>
        <w:t>&lt;/sub&gt;&lt;/p&gt;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5"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r w:rsidRPr="003F41CE">
        <w:rPr>
          <w:rFonts w:ascii="Verdana" w:eastAsia="Times New Roman" w:hAnsi="Verdana" w:cs="Times New Roman"/>
          <w:color w:val="000000"/>
          <w:sz w:val="20"/>
          <w:szCs w:val="20"/>
          <w:vertAlign w:val="subscript"/>
        </w:rPr>
        <w:t>Write Your First Paragraph in subscript.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2"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9) Deleted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Anything that puts within &lt;</w:t>
      </w:r>
      <w:proofErr w:type="gramStart"/>
      <w:r w:rsidRPr="003F41CE">
        <w:rPr>
          <w:rFonts w:ascii="Verdana" w:eastAsia="Times New Roman" w:hAnsi="Verdana" w:cs="Times New Roman"/>
          <w:color w:val="000000"/>
          <w:sz w:val="20"/>
          <w:szCs w:val="20"/>
        </w:rPr>
        <w:t>del</w:t>
      </w:r>
      <w:proofErr w:type="gramEnd"/>
      <w:r w:rsidRPr="003F41CE">
        <w:rPr>
          <w:rFonts w:ascii="Verdana" w:eastAsia="Times New Roman" w:hAnsi="Verdana" w:cs="Times New Roman"/>
          <w:color w:val="000000"/>
          <w:sz w:val="20"/>
          <w:szCs w:val="20"/>
        </w:rPr>
        <w:t>&gt;..........&lt;/del&gt; is displayed as deleted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See this example:</w:t>
      </w:r>
    </w:p>
    <w:p w:rsidR="003F41CE" w:rsidRPr="003F41CE" w:rsidRDefault="003F41CE" w:rsidP="003F41CE">
      <w:pPr>
        <w:numPr>
          <w:ilvl w:val="0"/>
          <w:numId w:val="11"/>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&lt;del&gt;</w:t>
      </w:r>
      <w:r w:rsidRPr="003F41CE">
        <w:rPr>
          <w:rFonts w:ascii="Verdana" w:eastAsia="Times New Roman" w:hAnsi="Verdana" w:cs="Times New Roman"/>
          <w:color w:val="000000"/>
          <w:sz w:val="20"/>
          <w:szCs w:val="20"/>
          <w:bdr w:val="none" w:sz="0" w:space="0" w:color="auto" w:frame="1"/>
        </w:rPr>
        <w:t>Delete your first paragraph.</w:t>
      </w:r>
      <w:r w:rsidRPr="003F41CE">
        <w:rPr>
          <w:rFonts w:ascii="Verdana" w:eastAsia="Times New Roman" w:hAnsi="Verdana" w:cs="Times New Roman"/>
          <w:b/>
          <w:bCs/>
          <w:color w:val="006699"/>
          <w:sz w:val="20"/>
          <w:szCs w:val="20"/>
          <w:bdr w:val="none" w:sz="0" w:space="0" w:color="auto" w:frame="1"/>
        </w:rPr>
        <w:t>&lt;/del&gt;&lt;/p&gt;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6"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del w:id="0" w:author="Unknown">
        <w:r w:rsidRPr="003F41CE">
          <w:rPr>
            <w:rFonts w:ascii="Verdana" w:eastAsia="Times New Roman" w:hAnsi="Verdana" w:cs="Times New Roman"/>
            <w:color w:val="000000"/>
            <w:sz w:val="20"/>
            <w:szCs w:val="20"/>
          </w:rPr>
          <w:delText>Delete your first paragraph.</w:delText>
        </w:r>
      </w:del>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3"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10) Inserted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Anything that puts within &lt;</w:t>
      </w:r>
      <w:proofErr w:type="gramStart"/>
      <w:r w:rsidRPr="003F41CE">
        <w:rPr>
          <w:rFonts w:ascii="Verdana" w:eastAsia="Times New Roman" w:hAnsi="Verdana" w:cs="Times New Roman"/>
          <w:color w:val="000000"/>
          <w:sz w:val="20"/>
          <w:szCs w:val="20"/>
        </w:rPr>
        <w:t>ins</w:t>
      </w:r>
      <w:proofErr w:type="gramEnd"/>
      <w:r w:rsidRPr="003F41CE">
        <w:rPr>
          <w:rFonts w:ascii="Verdana" w:eastAsia="Times New Roman" w:hAnsi="Verdana" w:cs="Times New Roman"/>
          <w:color w:val="000000"/>
          <w:sz w:val="20"/>
          <w:szCs w:val="20"/>
        </w:rPr>
        <w:t>&gt;..........&lt;/ins&gt; is displayed as inserted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12"/>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r w:rsidRPr="003F41CE">
        <w:rPr>
          <w:rFonts w:ascii="Verdana" w:eastAsia="Times New Roman" w:hAnsi="Verdana" w:cs="Times New Roman"/>
          <w:b/>
          <w:bCs/>
          <w:color w:val="006699"/>
          <w:sz w:val="20"/>
          <w:szCs w:val="20"/>
          <w:bdr w:val="none" w:sz="0" w:space="0" w:color="auto" w:frame="1"/>
        </w:rPr>
        <w:t>&lt;del&gt;</w:t>
      </w:r>
      <w:r w:rsidRPr="003F41CE">
        <w:rPr>
          <w:rFonts w:ascii="Verdana" w:eastAsia="Times New Roman" w:hAnsi="Verdana" w:cs="Times New Roman"/>
          <w:color w:val="000000"/>
          <w:sz w:val="20"/>
          <w:szCs w:val="20"/>
          <w:bdr w:val="none" w:sz="0" w:space="0" w:color="auto" w:frame="1"/>
        </w:rPr>
        <w:t>Delete your first paragraph.</w:t>
      </w:r>
      <w:r w:rsidRPr="003F41CE">
        <w:rPr>
          <w:rFonts w:ascii="Verdana" w:eastAsia="Times New Roman" w:hAnsi="Verdana" w:cs="Times New Roman"/>
          <w:b/>
          <w:bCs/>
          <w:color w:val="006699"/>
          <w:sz w:val="20"/>
          <w:szCs w:val="20"/>
          <w:bdr w:val="none" w:sz="0" w:space="0" w:color="auto" w:frame="1"/>
        </w:rPr>
        <w:t>&lt;/del&gt;&lt;ins&gt;</w:t>
      </w:r>
      <w:r w:rsidRPr="003F41CE">
        <w:rPr>
          <w:rFonts w:ascii="Verdana" w:eastAsia="Times New Roman" w:hAnsi="Verdana" w:cs="Times New Roman"/>
          <w:color w:val="000000"/>
          <w:sz w:val="20"/>
          <w:szCs w:val="20"/>
          <w:bdr w:val="none" w:sz="0" w:space="0" w:color="auto" w:frame="1"/>
        </w:rPr>
        <w:t>Write another paragraph.</w:t>
      </w:r>
      <w:r w:rsidRPr="003F41CE">
        <w:rPr>
          <w:rFonts w:ascii="Verdana" w:eastAsia="Times New Roman" w:hAnsi="Verdana" w:cs="Times New Roman"/>
          <w:b/>
          <w:bCs/>
          <w:color w:val="006699"/>
          <w:sz w:val="20"/>
          <w:szCs w:val="20"/>
          <w:bdr w:val="none" w:sz="0" w:space="0" w:color="auto" w:frame="1"/>
        </w:rPr>
        <w:t>&lt;/ins&gt;&lt;/p&gt;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7"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Delete your first </w:t>
      </w:r>
      <w:proofErr w:type="spellStart"/>
      <w:r w:rsidRPr="003F41CE">
        <w:rPr>
          <w:rFonts w:ascii="Verdana" w:eastAsia="Times New Roman" w:hAnsi="Verdana" w:cs="Times New Roman"/>
          <w:color w:val="000000"/>
          <w:sz w:val="20"/>
          <w:szCs w:val="20"/>
        </w:rPr>
        <w:t>paragraph.</w:t>
      </w:r>
      <w:ins w:id="1" w:author="Unknown">
        <w:r w:rsidRPr="003F41CE">
          <w:rPr>
            <w:rFonts w:ascii="Verdana" w:eastAsia="Times New Roman" w:hAnsi="Verdana" w:cs="Times New Roman"/>
            <w:color w:val="000000"/>
            <w:sz w:val="20"/>
            <w:szCs w:val="20"/>
          </w:rPr>
          <w:t>Write</w:t>
        </w:r>
        <w:proofErr w:type="spellEnd"/>
        <w:r w:rsidRPr="003F41CE">
          <w:rPr>
            <w:rFonts w:ascii="Verdana" w:eastAsia="Times New Roman" w:hAnsi="Verdana" w:cs="Times New Roman"/>
            <w:color w:val="000000"/>
            <w:sz w:val="20"/>
            <w:szCs w:val="20"/>
          </w:rPr>
          <w:t xml:space="preserve"> another paragraph.</w:t>
        </w:r>
      </w:ins>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4"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11) Larger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If you want to put your font size larger than the rest of the text then put the content within &lt;big&gt;.........&lt;/big&gt;. It </w:t>
      </w:r>
      <w:proofErr w:type="gramStart"/>
      <w:r w:rsidRPr="003F41CE">
        <w:rPr>
          <w:rFonts w:ascii="Verdana" w:eastAsia="Times New Roman" w:hAnsi="Verdana" w:cs="Times New Roman"/>
          <w:color w:val="000000"/>
          <w:sz w:val="20"/>
          <w:szCs w:val="20"/>
        </w:rPr>
        <w:t>increase</w:t>
      </w:r>
      <w:proofErr w:type="gramEnd"/>
      <w:r w:rsidRPr="003F41CE">
        <w:rPr>
          <w:rFonts w:ascii="Verdana" w:eastAsia="Times New Roman" w:hAnsi="Verdana" w:cs="Times New Roman"/>
          <w:color w:val="000000"/>
          <w:sz w:val="20"/>
          <w:szCs w:val="20"/>
        </w:rPr>
        <w:t xml:space="preserve"> one font size larger than the previous one.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13"/>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&lt;big&gt;</w:t>
      </w:r>
      <w:r w:rsidRPr="003F41CE">
        <w:rPr>
          <w:rFonts w:ascii="Verdana" w:eastAsia="Times New Roman" w:hAnsi="Verdana" w:cs="Times New Roman"/>
          <w:color w:val="000000"/>
          <w:sz w:val="20"/>
          <w:szCs w:val="20"/>
          <w:bdr w:val="none" w:sz="0" w:space="0" w:color="auto" w:frame="1"/>
        </w:rPr>
        <w:t>Write the paragraph in larger font.</w:t>
      </w:r>
      <w:r w:rsidRPr="003F41CE">
        <w:rPr>
          <w:rFonts w:ascii="Verdana" w:eastAsia="Times New Roman" w:hAnsi="Verdana" w:cs="Times New Roman"/>
          <w:b/>
          <w:bCs/>
          <w:color w:val="006699"/>
          <w:sz w:val="20"/>
          <w:szCs w:val="20"/>
          <w:bdr w:val="none" w:sz="0" w:space="0" w:color="auto" w:frame="1"/>
        </w:rPr>
        <w:t>&lt;/big&gt;&lt;/p&gt;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8"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r w:rsidRPr="003F41CE">
        <w:rPr>
          <w:rFonts w:ascii="Verdana" w:eastAsia="Times New Roman" w:hAnsi="Verdana" w:cs="Times New Roman"/>
          <w:color w:val="000000"/>
          <w:sz w:val="24"/>
          <w:szCs w:val="24"/>
        </w:rPr>
        <w:t>Write the paragraph in larger font.</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lastRenderedPageBreak/>
        <w:pict>
          <v:rect id="_x0000_i1055"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12) Smaller Text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want to put your font size smaller than the rest of the text then put the content within &lt;small&gt;.........&lt;/small&gt;tag. It reduces one font size than the previous one.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14"/>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Hello </w:t>
      </w:r>
      <w:r w:rsidRPr="003F41CE">
        <w:rPr>
          <w:rFonts w:ascii="Verdana" w:eastAsia="Times New Roman" w:hAnsi="Verdana" w:cs="Times New Roman"/>
          <w:b/>
          <w:bCs/>
          <w:color w:val="006699"/>
          <w:sz w:val="20"/>
          <w:szCs w:val="20"/>
          <w:bdr w:val="none" w:sz="0" w:space="0" w:color="auto" w:frame="1"/>
        </w:rPr>
        <w:t>&lt;small&gt;</w:t>
      </w:r>
      <w:r w:rsidRPr="003F41CE">
        <w:rPr>
          <w:rFonts w:ascii="Verdana" w:eastAsia="Times New Roman" w:hAnsi="Verdana" w:cs="Times New Roman"/>
          <w:color w:val="000000"/>
          <w:sz w:val="20"/>
          <w:szCs w:val="20"/>
          <w:bdr w:val="none" w:sz="0" w:space="0" w:color="auto" w:frame="1"/>
        </w:rPr>
        <w:t>Write the paragraph in smaller font.</w:t>
      </w:r>
      <w:r w:rsidRPr="003F41CE">
        <w:rPr>
          <w:rFonts w:ascii="Verdana" w:eastAsia="Times New Roman" w:hAnsi="Verdana" w:cs="Times New Roman"/>
          <w:b/>
          <w:bCs/>
          <w:color w:val="006699"/>
          <w:sz w:val="20"/>
          <w:szCs w:val="20"/>
          <w:bdr w:val="none" w:sz="0" w:space="0" w:color="auto" w:frame="1"/>
        </w:rPr>
        <w:t>&lt;/small&gt;&lt;/p&gt;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19"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Hello </w:t>
      </w:r>
      <w:r w:rsidRPr="003F41CE">
        <w:rPr>
          <w:rFonts w:ascii="Verdana" w:eastAsia="Times New Roman" w:hAnsi="Verdana" w:cs="Times New Roman"/>
          <w:color w:val="000000"/>
          <w:sz w:val="15"/>
          <w:szCs w:val="15"/>
        </w:rPr>
        <w:t>Write the paragraph in smaller font.</w:t>
      </w:r>
    </w:p>
    <w:p w:rsidR="003F41CE" w:rsidRDefault="003F41CE"/>
    <w:p w:rsidR="003F41CE" w:rsidRDefault="003F41CE" w:rsidP="003F41C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Heading</w:t>
      </w:r>
    </w:p>
    <w:p w:rsidR="003F41CE" w:rsidRDefault="006F0146" w:rsidP="003F41CE">
      <w:pPr>
        <w:rPr>
          <w:rFonts w:ascii="Times New Roman" w:hAnsi="Times New Roman" w:cs="Times New Roman"/>
          <w:sz w:val="24"/>
          <w:szCs w:val="24"/>
        </w:rPr>
      </w:pPr>
      <w:r>
        <w:pict>
          <v:rect id="_x0000_i1056"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Heading</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 HTML heading or HTML h tag can be defined as a title or a subtitle which you want to display on the webpage. </w:t>
      </w:r>
      <w:proofErr w:type="gramStart"/>
      <w:r>
        <w:rPr>
          <w:rFonts w:ascii="Verdana" w:hAnsi="Verdana"/>
          <w:color w:val="000000"/>
          <w:sz w:val="20"/>
          <w:szCs w:val="20"/>
        </w:rPr>
        <w:t>When you place the text within the heading tags &lt;h1&gt;.........&lt;/h1&gt;, it is displayed on the browser in the bold format and size of the text depends on the number of heading.</w:t>
      </w:r>
      <w:proofErr w:type="gramEnd"/>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six different HTML headings which are defined with the &lt;h1&gt; to &lt;h6&gt; tags.</w:t>
      </w:r>
    </w:p>
    <w:p w:rsidR="003F41CE" w:rsidRDefault="003F41CE" w:rsidP="003F41CE">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h1</w:t>
      </w:r>
      <w:proofErr w:type="gramEnd"/>
      <w:r>
        <w:rPr>
          <w:rFonts w:ascii="Verdana" w:hAnsi="Verdana"/>
          <w:color w:val="000000"/>
          <w:sz w:val="20"/>
          <w:szCs w:val="20"/>
        </w:rPr>
        <w:t xml:space="preserve"> is the largest heading tag and h6 is the smallest one. So h1 is used for most important heading and h6 is used for least important.</w:t>
      </w:r>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See this example:</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4</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h5</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5</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h5</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3F41CE" w:rsidP="003F41C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h6</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6</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h6</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F41CE" w:rsidRDefault="006F0146" w:rsidP="003F41CE">
      <w:pPr>
        <w:rPr>
          <w:rFonts w:ascii="Times New Roman" w:hAnsi="Times New Roman"/>
          <w:sz w:val="24"/>
          <w:szCs w:val="24"/>
        </w:rPr>
      </w:pPr>
      <w:hyperlink r:id="rId20" w:tgtFrame="_blank" w:history="1">
        <w:r w:rsidR="003F41CE">
          <w:rPr>
            <w:rStyle w:val="Hyperlink"/>
            <w:rFonts w:ascii="Verdana" w:hAnsi="Verdana"/>
            <w:b/>
            <w:bCs/>
            <w:color w:val="FFFFFF"/>
            <w:sz w:val="20"/>
            <w:szCs w:val="20"/>
            <w:shd w:val="clear" w:color="auto" w:fill="6699CC"/>
          </w:rPr>
          <w:t>Test it Now</w:t>
        </w:r>
      </w:hyperlink>
    </w:p>
    <w:p w:rsidR="003F41CE" w:rsidRDefault="003F41CE" w:rsidP="003F41C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3F41CE" w:rsidRDefault="003F41CE" w:rsidP="003F41CE">
      <w:pPr>
        <w:pStyle w:val="Heading1"/>
        <w:shd w:val="clear" w:color="auto" w:fill="F9FBF9"/>
        <w:spacing w:line="345" w:lineRule="atLeast"/>
        <w:jc w:val="both"/>
        <w:rPr>
          <w:rFonts w:ascii="Verdana" w:hAnsi="Verdana"/>
          <w:color w:val="000000"/>
        </w:rPr>
      </w:pPr>
      <w:r>
        <w:rPr>
          <w:rFonts w:ascii="Verdana" w:hAnsi="Verdana"/>
          <w:color w:val="000000"/>
        </w:rPr>
        <w:t>Heading no. 1</w:t>
      </w:r>
    </w:p>
    <w:p w:rsidR="003F41CE" w:rsidRDefault="003F41CE" w:rsidP="003F41CE">
      <w:pPr>
        <w:pStyle w:val="Heading2"/>
        <w:shd w:val="clear" w:color="auto" w:fill="F9FBF9"/>
        <w:spacing w:line="345" w:lineRule="atLeast"/>
        <w:jc w:val="both"/>
        <w:rPr>
          <w:rFonts w:ascii="Verdana" w:hAnsi="Verdana"/>
          <w:color w:val="000000"/>
        </w:rPr>
      </w:pPr>
      <w:r>
        <w:rPr>
          <w:rFonts w:ascii="Verdana" w:hAnsi="Verdana"/>
          <w:color w:val="000000"/>
        </w:rPr>
        <w:t>Heading no. 2</w:t>
      </w:r>
    </w:p>
    <w:p w:rsidR="003F41CE" w:rsidRDefault="003F41CE" w:rsidP="003F41CE">
      <w:pPr>
        <w:pStyle w:val="Heading3"/>
        <w:shd w:val="clear" w:color="auto" w:fill="F9FBF9"/>
        <w:spacing w:line="345" w:lineRule="atLeast"/>
        <w:jc w:val="both"/>
        <w:rPr>
          <w:rFonts w:ascii="Verdana" w:hAnsi="Verdana"/>
          <w:color w:val="000000"/>
        </w:rPr>
      </w:pPr>
      <w:r>
        <w:rPr>
          <w:rFonts w:ascii="Verdana" w:hAnsi="Verdana"/>
          <w:color w:val="000000"/>
        </w:rPr>
        <w:t>Heading no. 3</w:t>
      </w:r>
    </w:p>
    <w:p w:rsidR="003F41CE" w:rsidRDefault="003F41CE" w:rsidP="003F41CE">
      <w:pPr>
        <w:pStyle w:val="Heading4"/>
        <w:shd w:val="clear" w:color="auto" w:fill="F9FBF9"/>
        <w:spacing w:line="345" w:lineRule="atLeast"/>
        <w:jc w:val="both"/>
        <w:rPr>
          <w:rFonts w:ascii="Verdana" w:hAnsi="Verdana"/>
          <w:color w:val="000000"/>
        </w:rPr>
      </w:pPr>
      <w:r>
        <w:rPr>
          <w:rFonts w:ascii="Verdana" w:hAnsi="Verdana"/>
          <w:color w:val="000000"/>
        </w:rPr>
        <w:t>Heading no. 4</w:t>
      </w:r>
    </w:p>
    <w:p w:rsidR="003F41CE" w:rsidRDefault="003F41CE" w:rsidP="003F41CE">
      <w:pPr>
        <w:pStyle w:val="Heading5"/>
        <w:shd w:val="clear" w:color="auto" w:fill="F9FBF9"/>
        <w:spacing w:line="345" w:lineRule="atLeast"/>
        <w:jc w:val="both"/>
        <w:rPr>
          <w:rFonts w:ascii="Verdana" w:hAnsi="Verdana"/>
          <w:color w:val="000000"/>
        </w:rPr>
      </w:pPr>
      <w:r>
        <w:rPr>
          <w:rFonts w:ascii="Verdana" w:hAnsi="Verdana"/>
          <w:color w:val="000000"/>
        </w:rPr>
        <w:t>Heading no. 5</w:t>
      </w:r>
    </w:p>
    <w:p w:rsidR="003F41CE" w:rsidRDefault="003F41CE" w:rsidP="003F41CE">
      <w:pPr>
        <w:pStyle w:val="Heading6"/>
        <w:shd w:val="clear" w:color="auto" w:fill="F9FBF9"/>
        <w:spacing w:line="345" w:lineRule="atLeast"/>
        <w:jc w:val="both"/>
        <w:rPr>
          <w:rFonts w:ascii="Verdana" w:hAnsi="Verdana"/>
          <w:color w:val="000000"/>
        </w:rPr>
      </w:pPr>
      <w:r>
        <w:rPr>
          <w:rFonts w:ascii="Verdana" w:hAnsi="Verdana"/>
          <w:color w:val="000000"/>
        </w:rPr>
        <w:t>Heading no. 6</w:t>
      </w:r>
    </w:p>
    <w:p w:rsidR="003F41CE" w:rsidRDefault="003F41CE" w:rsidP="003F41CE">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Heading elements (h1....h6) should be used for headings only. They should not be used just to make text bold or big.</w:t>
      </w:r>
    </w:p>
    <w:p w:rsidR="003F41CE" w:rsidRDefault="006F0146" w:rsidP="003F41CE">
      <w:pPr>
        <w:rPr>
          <w:rFonts w:ascii="Times New Roman" w:hAnsi="Times New Roman" w:cs="Times New Roman"/>
          <w:sz w:val="24"/>
          <w:szCs w:val="24"/>
        </w:rPr>
      </w:pPr>
      <w:r>
        <w:pict>
          <v:rect id="_x0000_i1057" style="width:0;height:.75pt" o:hrstd="t" o:hrnoshade="t" o:hr="t" fillcolor="#d4d4d4" stroked="f"/>
        </w:pict>
      </w:r>
    </w:p>
    <w:p w:rsidR="003F41CE" w:rsidRDefault="003F41CE" w:rsidP="003F41CE">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896"/>
        <w:gridCol w:w="2293"/>
        <w:gridCol w:w="1439"/>
        <w:gridCol w:w="2142"/>
        <w:gridCol w:w="2027"/>
        <w:gridCol w:w="1998"/>
      </w:tblGrid>
      <w:tr w:rsidR="003F41CE" w:rsidTr="003F41C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5" name="Picture 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rome browse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4" name="Picture 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e browse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3" name="Picture 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refox browse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2" name="Picture 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ra browser"/>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 name="Picture 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afari browse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3F41CE" w:rsidTr="003F41C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&lt;h1&gt; to &lt;h6&gt;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41CE" w:rsidRDefault="003F41CE">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3F41CE" w:rsidRDefault="003F41CE"/>
    <w:p w:rsidR="003F41CE" w:rsidRDefault="003F41CE"/>
    <w:p w:rsidR="003F41CE" w:rsidRDefault="003F41CE"/>
    <w:p w:rsidR="003F41CE" w:rsidRPr="003F41CE" w:rsidRDefault="003F41CE" w:rsidP="003F41C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3F41CE">
        <w:rPr>
          <w:rFonts w:ascii="Helvetica" w:eastAsia="Times New Roman" w:hAnsi="Helvetica" w:cs="Helvetica"/>
          <w:color w:val="610B38"/>
          <w:kern w:val="36"/>
          <w:sz w:val="44"/>
          <w:szCs w:val="44"/>
        </w:rPr>
        <w:t>HTML Paragraph</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HTML paragraph or HTML p tag is used to define a paragraph in a webpage. Let's take a simple example to see how it </w:t>
      </w:r>
      <w:proofErr w:type="gramStart"/>
      <w:r w:rsidRPr="003F41CE">
        <w:rPr>
          <w:rFonts w:ascii="Verdana" w:eastAsia="Times New Roman" w:hAnsi="Verdana" w:cs="Times New Roman"/>
          <w:color w:val="000000"/>
          <w:sz w:val="20"/>
          <w:szCs w:val="20"/>
        </w:rPr>
        <w:t>work</w:t>
      </w:r>
      <w:proofErr w:type="gramEnd"/>
      <w:r w:rsidRPr="003F41CE">
        <w:rPr>
          <w:rFonts w:ascii="Verdana" w:eastAsia="Times New Roman" w:hAnsi="Verdana" w:cs="Times New Roman"/>
          <w:color w:val="000000"/>
          <w:sz w:val="20"/>
          <w:szCs w:val="20"/>
        </w:rPr>
        <w:t xml:space="preserve">. It is a notable point that </w:t>
      </w:r>
      <w:proofErr w:type="gramStart"/>
      <w:r w:rsidRPr="003F41CE">
        <w:rPr>
          <w:rFonts w:ascii="Verdana" w:eastAsia="Times New Roman" w:hAnsi="Verdana" w:cs="Times New Roman"/>
          <w:color w:val="000000"/>
          <w:sz w:val="20"/>
          <w:szCs w:val="20"/>
        </w:rPr>
        <w:t>a browser itself add</w:t>
      </w:r>
      <w:proofErr w:type="gramEnd"/>
      <w:r w:rsidRPr="003F41CE">
        <w:rPr>
          <w:rFonts w:ascii="Verdana" w:eastAsia="Times New Roman" w:hAnsi="Verdana" w:cs="Times New Roman"/>
          <w:color w:val="000000"/>
          <w:sz w:val="20"/>
          <w:szCs w:val="20"/>
        </w:rPr>
        <w:t xml:space="preserve"> an empty line before and after a paragraph.</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See this example:</w:t>
      </w:r>
    </w:p>
    <w:p w:rsidR="003F41CE" w:rsidRPr="003F41CE" w:rsidRDefault="003F41CE" w:rsidP="003F41CE">
      <w:pPr>
        <w:numPr>
          <w:ilvl w:val="0"/>
          <w:numId w:val="16"/>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lastRenderedPageBreak/>
        <w:t>&lt;p&gt;</w:t>
      </w:r>
      <w:r w:rsidRPr="003F41CE">
        <w:rPr>
          <w:rFonts w:ascii="Verdana" w:eastAsia="Times New Roman" w:hAnsi="Verdana" w:cs="Times New Roman"/>
          <w:color w:val="000000"/>
          <w:sz w:val="20"/>
          <w:szCs w:val="20"/>
          <w:bdr w:val="none" w:sz="0" w:space="0" w:color="auto" w:frame="1"/>
        </w:rPr>
        <w:t>This is first paragraph.</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6"/>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This is second paragraph.</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6"/>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This is third paragraph.</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26" w:tgtFrame="_blank" w:history="1">
        <w:r w:rsidR="003F41CE" w:rsidRPr="003F41CE">
          <w:rPr>
            <w:rFonts w:ascii="Verdana" w:eastAsia="Times New Roman" w:hAnsi="Verdana" w:cs="Times New Roman"/>
            <w:b/>
            <w:bCs/>
            <w:color w:val="FFFFFF"/>
            <w:sz w:val="20"/>
            <w:szCs w:val="20"/>
            <w:u w:val="single"/>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This is first paragraph.</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This is second paragraph.</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This is third paragraph.</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8"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Space inside HTML Paragraph</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If you put a lot of spaces inside the HTML p tag, browser removes extra spaces and extra line while displaying the page. The browser counts number of spaces and lines as a single one.</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I am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going to provide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you a tutorial on HTML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and hope that it will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color w:val="000000"/>
          <w:sz w:val="20"/>
          <w:szCs w:val="20"/>
          <w:bdr w:val="none" w:sz="0" w:space="0" w:color="auto" w:frame="1"/>
        </w:rPr>
        <w:t>be</w:t>
      </w:r>
      <w:proofErr w:type="gramEnd"/>
      <w:r w:rsidRPr="003F41CE">
        <w:rPr>
          <w:rFonts w:ascii="Verdana" w:eastAsia="Times New Roman" w:hAnsi="Verdana" w:cs="Times New Roman"/>
          <w:color w:val="000000"/>
          <w:sz w:val="20"/>
          <w:szCs w:val="20"/>
          <w:bdr w:val="none" w:sz="0" w:space="0" w:color="auto" w:frame="1"/>
        </w:rPr>
        <w:t> very beneficial for you.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Look, I put here a lot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color w:val="000000"/>
          <w:sz w:val="20"/>
          <w:szCs w:val="20"/>
          <w:bdr w:val="none" w:sz="0" w:space="0" w:color="auto" w:frame="1"/>
        </w:rPr>
        <w:t>of</w:t>
      </w:r>
      <w:proofErr w:type="gramEnd"/>
      <w:r w:rsidRPr="003F41CE">
        <w:rPr>
          <w:rFonts w:ascii="Verdana" w:eastAsia="Times New Roman" w:hAnsi="Verdana" w:cs="Times New Roman"/>
          <w:color w:val="000000"/>
          <w:sz w:val="20"/>
          <w:szCs w:val="20"/>
          <w:bdr w:val="none" w:sz="0" w:space="0" w:color="auto" w:frame="1"/>
        </w:rPr>
        <w:t> spaces                    but            I know, Browser will ignore it.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bdr w:val="none" w:sz="0" w:space="0" w:color="auto" w:frame="1"/>
        </w:rPr>
        <w:t>You cannot determine the display of HTML</w:t>
      </w: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3F41CE" w:rsidP="003F41CE">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because resized windows may create different result.  </w:t>
      </w:r>
    </w:p>
    <w:p w:rsidR="003F41CE" w:rsidRPr="003F41CE" w:rsidRDefault="003F41CE" w:rsidP="003F41CE">
      <w:pPr>
        <w:numPr>
          <w:ilvl w:val="0"/>
          <w:numId w:val="17"/>
        </w:numPr>
        <w:shd w:val="clear" w:color="auto" w:fill="FFFFFF"/>
        <w:spacing w:after="150" w:line="240" w:lineRule="auto"/>
        <w:ind w:left="0"/>
        <w:jc w:val="both"/>
        <w:rPr>
          <w:rFonts w:ascii="Verdana" w:eastAsia="Times New Roman" w:hAnsi="Verdana" w:cs="Times New Roman"/>
          <w:color w:val="000000"/>
          <w:sz w:val="20"/>
          <w:szCs w:val="20"/>
        </w:rPr>
      </w:pPr>
      <w:r w:rsidRPr="003F41CE">
        <w:rPr>
          <w:rFonts w:ascii="Verdana" w:eastAsia="Times New Roman" w:hAnsi="Verdana" w:cs="Times New Roman"/>
          <w:b/>
          <w:bCs/>
          <w:color w:val="006699"/>
          <w:sz w:val="20"/>
          <w:szCs w:val="20"/>
          <w:bdr w:val="none" w:sz="0" w:space="0" w:color="auto" w:frame="1"/>
        </w:rPr>
        <w:t>&lt;/p&gt;</w:t>
      </w:r>
      <w:r w:rsidRPr="003F41CE">
        <w:rPr>
          <w:rFonts w:ascii="Verdana" w:eastAsia="Times New Roman" w:hAnsi="Verdana" w:cs="Times New Roman"/>
          <w:color w:val="000000"/>
          <w:sz w:val="20"/>
          <w:szCs w:val="20"/>
          <w:bdr w:val="none" w:sz="0" w:space="0" w:color="auto" w:frame="1"/>
        </w:rPr>
        <w:t>  </w:t>
      </w:r>
    </w:p>
    <w:p w:rsidR="003F41CE" w:rsidRPr="003F41CE" w:rsidRDefault="006F0146" w:rsidP="003F41CE">
      <w:pPr>
        <w:spacing w:after="0" w:line="240" w:lineRule="auto"/>
        <w:rPr>
          <w:rFonts w:ascii="Times New Roman" w:eastAsia="Times New Roman" w:hAnsi="Times New Roman" w:cs="Times New Roman"/>
          <w:sz w:val="24"/>
          <w:szCs w:val="24"/>
        </w:rPr>
      </w:pPr>
      <w:hyperlink r:id="rId27" w:tgtFrame="_blank" w:history="1">
        <w:r w:rsidR="003F41CE" w:rsidRPr="003F41CE">
          <w:rPr>
            <w:rFonts w:ascii="Verdana" w:eastAsia="Times New Roman" w:hAnsi="Verdana" w:cs="Times New Roman"/>
            <w:b/>
            <w:bCs/>
            <w:color w:val="FFFFFF"/>
            <w:sz w:val="20"/>
            <w:szCs w:val="20"/>
            <w:u w:val="single"/>
            <w:shd w:val="clear" w:color="auto" w:fill="6699CC"/>
          </w:rPr>
          <w:t>Test it Now</w:t>
        </w:r>
      </w:hyperlink>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Output: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I am going to provide you a tutorial on HTML and hope that it will be very beneficial for you.</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Look, I put here a lot of spaces but </w:t>
      </w:r>
      <w:proofErr w:type="gramStart"/>
      <w:r w:rsidRPr="003F41CE">
        <w:rPr>
          <w:rFonts w:ascii="Verdana" w:eastAsia="Times New Roman" w:hAnsi="Verdana" w:cs="Times New Roman"/>
          <w:color w:val="000000"/>
          <w:sz w:val="20"/>
          <w:szCs w:val="20"/>
        </w:rPr>
        <w:t>I know, Browser will ignore it</w:t>
      </w:r>
      <w:proofErr w:type="gramEnd"/>
      <w:r w:rsidRPr="003F41CE">
        <w:rPr>
          <w:rFonts w:ascii="Verdana" w:eastAsia="Times New Roman" w:hAnsi="Verdana" w:cs="Times New Roman"/>
          <w:color w:val="000000"/>
          <w:sz w:val="20"/>
          <w:szCs w:val="20"/>
        </w:rPr>
        <w:t>.</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lastRenderedPageBreak/>
        <w:t>You cannot determine the display of HTML</w:t>
      </w:r>
    </w:p>
    <w:p w:rsidR="003F41CE" w:rsidRPr="003F41CE" w:rsidRDefault="003F41CE" w:rsidP="003F41CE">
      <w:pPr>
        <w:shd w:val="clear" w:color="auto" w:fill="F9FBF9"/>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3F41CE">
        <w:rPr>
          <w:rFonts w:ascii="Verdana" w:eastAsia="Times New Roman" w:hAnsi="Verdana" w:cs="Times New Roman"/>
          <w:color w:val="000000"/>
          <w:sz w:val="20"/>
          <w:szCs w:val="20"/>
        </w:rPr>
        <w:t>because</w:t>
      </w:r>
      <w:proofErr w:type="gramEnd"/>
      <w:r w:rsidRPr="003F41CE">
        <w:rPr>
          <w:rFonts w:ascii="Verdana" w:eastAsia="Times New Roman" w:hAnsi="Verdana" w:cs="Times New Roman"/>
          <w:color w:val="000000"/>
          <w:sz w:val="20"/>
          <w:szCs w:val="20"/>
        </w:rPr>
        <w:t xml:space="preserve"> resized windows may create different result.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As you can see, all the extra lines and unnecessary spaces are removed by the browser.</w:t>
      </w:r>
    </w:p>
    <w:p w:rsidR="003F41CE" w:rsidRDefault="003F41CE"/>
    <w:p w:rsidR="003F41CE" w:rsidRDefault="003F41CE"/>
    <w:p w:rsidR="003F41CE" w:rsidRDefault="003F41CE"/>
    <w:p w:rsidR="003F41CE" w:rsidRDefault="003F41CE"/>
    <w:p w:rsidR="003F41CE" w:rsidRPr="003F41CE" w:rsidRDefault="003F41CE" w:rsidP="003F41C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3F41CE">
        <w:rPr>
          <w:rFonts w:ascii="Helvetica" w:eastAsia="Times New Roman" w:hAnsi="Helvetica" w:cs="Helvetica"/>
          <w:color w:val="610B38"/>
          <w:kern w:val="36"/>
          <w:sz w:val="44"/>
          <w:szCs w:val="44"/>
        </w:rPr>
        <w:t>HTML Anchor</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The </w:t>
      </w:r>
      <w:r w:rsidRPr="003F41CE">
        <w:rPr>
          <w:rFonts w:ascii="Verdana" w:eastAsia="Times New Roman" w:hAnsi="Verdana" w:cs="Times New Roman"/>
          <w:b/>
          <w:bCs/>
          <w:color w:val="000000"/>
          <w:sz w:val="20"/>
          <w:szCs w:val="20"/>
        </w:rPr>
        <w:t>HTML anchor tag</w:t>
      </w:r>
      <w:r w:rsidRPr="003F41CE">
        <w:rPr>
          <w:rFonts w:ascii="Verdana" w:eastAsia="Times New Roman" w:hAnsi="Verdana" w:cs="Times New Roman"/>
          <w:color w:val="000000"/>
          <w:sz w:val="20"/>
          <w:szCs w:val="20"/>
        </w:rPr>
        <w:t> defines </w:t>
      </w:r>
      <w:r w:rsidRPr="003F41CE">
        <w:rPr>
          <w:rFonts w:ascii="Verdana" w:eastAsia="Times New Roman" w:hAnsi="Verdana" w:cs="Times New Roman"/>
          <w:i/>
          <w:iCs/>
          <w:color w:val="000000"/>
          <w:sz w:val="20"/>
          <w:szCs w:val="20"/>
        </w:rPr>
        <w:t>a hyperlink that links one page to another page</w:t>
      </w:r>
      <w:r w:rsidRPr="003F41CE">
        <w:rPr>
          <w:rFonts w:ascii="Verdana" w:eastAsia="Times New Roman" w:hAnsi="Verdana" w:cs="Times New Roman"/>
          <w:color w:val="000000"/>
          <w:sz w:val="20"/>
          <w:szCs w:val="20"/>
        </w:rPr>
        <w:t>. The "</w:t>
      </w:r>
      <w:proofErr w:type="spellStart"/>
      <w:r w:rsidRPr="003F41CE">
        <w:rPr>
          <w:rFonts w:ascii="Verdana" w:eastAsia="Times New Roman" w:hAnsi="Verdana" w:cs="Times New Roman"/>
          <w:color w:val="000000"/>
          <w:sz w:val="20"/>
          <w:szCs w:val="20"/>
        </w:rPr>
        <w:t>href</w:t>
      </w:r>
      <w:proofErr w:type="spellEnd"/>
      <w:r w:rsidRPr="003F41CE">
        <w:rPr>
          <w:rFonts w:ascii="Verdana" w:eastAsia="Times New Roman" w:hAnsi="Verdana" w:cs="Times New Roman"/>
          <w:color w:val="000000"/>
          <w:sz w:val="20"/>
          <w:szCs w:val="20"/>
        </w:rPr>
        <w:t>" attribute is the most important attribute of the HTML a tag.</w: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proofErr w:type="spellStart"/>
      <w:proofErr w:type="gramStart"/>
      <w:r w:rsidRPr="003F41CE">
        <w:rPr>
          <w:rFonts w:ascii="Helvetica" w:eastAsia="Times New Roman" w:hAnsi="Helvetica" w:cs="Helvetica"/>
          <w:color w:val="610B4B"/>
          <w:sz w:val="32"/>
          <w:szCs w:val="32"/>
        </w:rPr>
        <w:t>href</w:t>
      </w:r>
      <w:proofErr w:type="spellEnd"/>
      <w:proofErr w:type="gramEnd"/>
      <w:r w:rsidRPr="003F41CE">
        <w:rPr>
          <w:rFonts w:ascii="Helvetica" w:eastAsia="Times New Roman" w:hAnsi="Helvetica" w:cs="Helvetica"/>
          <w:color w:val="610B4B"/>
          <w:sz w:val="32"/>
          <w:szCs w:val="32"/>
        </w:rPr>
        <w:t xml:space="preserve"> attribute of HTML anchor tag</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 xml:space="preserve">The </w:t>
      </w:r>
      <w:proofErr w:type="spellStart"/>
      <w:r w:rsidRPr="003F41CE">
        <w:rPr>
          <w:rFonts w:ascii="Verdana" w:eastAsia="Times New Roman" w:hAnsi="Verdana" w:cs="Times New Roman"/>
          <w:color w:val="000000"/>
          <w:sz w:val="20"/>
          <w:szCs w:val="20"/>
        </w:rPr>
        <w:t>href</w:t>
      </w:r>
      <w:proofErr w:type="spellEnd"/>
      <w:r w:rsidRPr="003F41CE">
        <w:rPr>
          <w:rFonts w:ascii="Verdana" w:eastAsia="Times New Roman" w:hAnsi="Verdana" w:cs="Times New Roman"/>
          <w:color w:val="000000"/>
          <w:sz w:val="20"/>
          <w:szCs w:val="20"/>
        </w:rPr>
        <w:t xml:space="preserve"> attribute is used to define the address of the file to be linked. In other words, it points out the destination page.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The syntax of HTML anchor tag is given below.</w:t>
      </w:r>
    </w:p>
    <w:p w:rsidR="003F41CE" w:rsidRPr="003F41CE" w:rsidRDefault="003F41CE" w:rsidP="003F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150"/>
        <w:jc w:val="both"/>
        <w:rPr>
          <w:rFonts w:ascii="Courier New" w:eastAsia="Times New Roman" w:hAnsi="Courier New" w:cs="Courier New"/>
          <w:color w:val="000000"/>
          <w:sz w:val="20"/>
          <w:szCs w:val="20"/>
        </w:rPr>
      </w:pPr>
      <w:r w:rsidRPr="003F41CE">
        <w:rPr>
          <w:rFonts w:ascii="Courier New" w:eastAsia="Times New Roman" w:hAnsi="Courier New" w:cs="Courier New"/>
          <w:color w:val="000000"/>
          <w:sz w:val="20"/>
          <w:szCs w:val="20"/>
        </w:rPr>
        <w:t xml:space="preserve">&lt;a </w:t>
      </w:r>
      <w:proofErr w:type="spellStart"/>
      <w:r w:rsidRPr="003F41CE">
        <w:rPr>
          <w:rFonts w:ascii="Courier New" w:eastAsia="Times New Roman" w:hAnsi="Courier New" w:cs="Courier New"/>
          <w:color w:val="000000"/>
          <w:sz w:val="20"/>
          <w:szCs w:val="20"/>
        </w:rPr>
        <w:t>href</w:t>
      </w:r>
      <w:proofErr w:type="spellEnd"/>
      <w:r w:rsidRPr="003F41CE">
        <w:rPr>
          <w:rFonts w:ascii="Courier New" w:eastAsia="Times New Roman" w:hAnsi="Courier New" w:cs="Courier New"/>
          <w:color w:val="000000"/>
          <w:sz w:val="20"/>
          <w:szCs w:val="20"/>
        </w:rPr>
        <w:t xml:space="preserve"> = "..........."&gt; Link Text &lt;/a&gt;</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Let's see an example of HTML anchor tag.</w:t>
      </w:r>
    </w:p>
    <w:p w:rsidR="003F41CE" w:rsidRPr="003F41CE" w:rsidRDefault="0067787C" w:rsidP="003F41CE">
      <w:pPr>
        <w:numPr>
          <w:ilvl w:val="0"/>
          <w:numId w:val="18"/>
        </w:numPr>
        <w:shd w:val="clear" w:color="auto" w:fill="FFFFFF"/>
        <w:spacing w:after="150" w:line="240" w:lineRule="auto"/>
        <w:ind w:left="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c</w:t>
      </w:r>
    </w:p>
    <w:p w:rsidR="003F41CE" w:rsidRPr="003F41CE" w:rsidRDefault="006F0146" w:rsidP="003F41CE">
      <w:pPr>
        <w:spacing w:after="0" w:line="240" w:lineRule="auto"/>
        <w:rPr>
          <w:rFonts w:ascii="Times New Roman" w:eastAsia="Times New Roman" w:hAnsi="Times New Roman" w:cs="Times New Roman"/>
          <w:sz w:val="24"/>
          <w:szCs w:val="24"/>
        </w:rPr>
      </w:pPr>
      <w:hyperlink r:id="rId28" w:tgtFrame="_blank" w:history="1">
        <w:r w:rsidR="003F41CE" w:rsidRPr="003F41CE">
          <w:rPr>
            <w:rFonts w:ascii="Verdana" w:eastAsia="Times New Roman" w:hAnsi="Verdana" w:cs="Times New Roman"/>
            <w:b/>
            <w:bCs/>
            <w:color w:val="FFFFFF"/>
            <w:sz w:val="20"/>
            <w:szCs w:val="20"/>
            <w:shd w:val="clear" w:color="auto" w:fill="6699CC"/>
          </w:rPr>
          <w:t>Test it Now</w:t>
        </w:r>
      </w:hyperlink>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pict>
          <v:rect id="_x0000_i1059" style="width:0;height:.75pt" o:hrstd="t" o:hrnoshade="t" o:hr="t" fillcolor="#d4d4d4" stroked="f"/>
        </w:pict>
      </w:r>
    </w:p>
    <w:p w:rsidR="003F41CE" w:rsidRPr="003F41CE" w:rsidRDefault="003F41CE" w:rsidP="003F41C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3F41CE">
        <w:rPr>
          <w:rFonts w:ascii="Helvetica" w:eastAsia="Times New Roman" w:hAnsi="Helvetica" w:cs="Helvetica"/>
          <w:color w:val="610B38"/>
          <w:sz w:val="38"/>
          <w:szCs w:val="38"/>
        </w:rPr>
        <w:t>Appearance of HTML anchor tag</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An </w:t>
      </w:r>
      <w:r w:rsidRPr="003F41CE">
        <w:rPr>
          <w:rFonts w:ascii="Verdana" w:eastAsia="Times New Roman" w:hAnsi="Verdana" w:cs="Times New Roman"/>
          <w:b/>
          <w:bCs/>
          <w:color w:val="000000"/>
          <w:sz w:val="20"/>
          <w:szCs w:val="20"/>
        </w:rPr>
        <w:t>unvisited link</w:t>
      </w:r>
      <w:r w:rsidRPr="003F41CE">
        <w:rPr>
          <w:rFonts w:ascii="Verdana" w:eastAsia="Times New Roman" w:hAnsi="Verdana" w:cs="Times New Roman"/>
          <w:color w:val="000000"/>
          <w:sz w:val="20"/>
          <w:szCs w:val="20"/>
        </w:rPr>
        <w:t> is displayed underlined and blue.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 </w:t>
      </w:r>
      <w:r w:rsidRPr="003F41CE">
        <w:rPr>
          <w:rFonts w:ascii="Verdana" w:eastAsia="Times New Roman" w:hAnsi="Verdana" w:cs="Times New Roman"/>
          <w:b/>
          <w:bCs/>
          <w:color w:val="000000"/>
          <w:sz w:val="20"/>
          <w:szCs w:val="20"/>
        </w:rPr>
        <w:t>visited link</w:t>
      </w:r>
      <w:r w:rsidRPr="003F41CE">
        <w:rPr>
          <w:rFonts w:ascii="Verdana" w:eastAsia="Times New Roman" w:hAnsi="Verdana" w:cs="Times New Roman"/>
          <w:color w:val="000000"/>
          <w:sz w:val="20"/>
          <w:szCs w:val="20"/>
        </w:rPr>
        <w:t> displayed underlined and purple.</w:t>
      </w:r>
    </w:p>
    <w:p w:rsidR="003F41CE" w:rsidRPr="003F41CE" w:rsidRDefault="003F41CE" w:rsidP="003F41C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3F41CE">
        <w:rPr>
          <w:rFonts w:ascii="Verdana" w:eastAsia="Times New Roman" w:hAnsi="Verdana" w:cs="Times New Roman"/>
          <w:color w:val="000000"/>
          <w:sz w:val="20"/>
          <w:szCs w:val="20"/>
        </w:rPr>
        <w:t>An </w:t>
      </w:r>
      <w:r w:rsidRPr="003F41CE">
        <w:rPr>
          <w:rFonts w:ascii="Verdana" w:eastAsia="Times New Roman" w:hAnsi="Verdana" w:cs="Times New Roman"/>
          <w:b/>
          <w:bCs/>
          <w:color w:val="000000"/>
          <w:sz w:val="20"/>
          <w:szCs w:val="20"/>
        </w:rPr>
        <w:t>active link</w:t>
      </w:r>
      <w:r w:rsidRPr="003F41CE">
        <w:rPr>
          <w:rFonts w:ascii="Verdana" w:eastAsia="Times New Roman" w:hAnsi="Verdana" w:cs="Times New Roman"/>
          <w:color w:val="000000"/>
          <w:sz w:val="20"/>
          <w:szCs w:val="20"/>
        </w:rPr>
        <w:t> is underlined and red.</w:t>
      </w:r>
    </w:p>
    <w:p w:rsidR="003F41CE" w:rsidRPr="003F41CE" w:rsidRDefault="006F0146" w:rsidP="003F41CE">
      <w:pPr>
        <w:spacing w:after="0" w:line="240" w:lineRule="auto"/>
        <w:rPr>
          <w:rFonts w:ascii="Times New Roman" w:eastAsia="Times New Roman" w:hAnsi="Times New Roman" w:cs="Times New Roman"/>
          <w:sz w:val="24"/>
          <w:szCs w:val="24"/>
        </w:rPr>
      </w:pPr>
      <w:r w:rsidRPr="006F0146">
        <w:rPr>
          <w:rFonts w:ascii="Times New Roman" w:eastAsia="Times New Roman" w:hAnsi="Times New Roman" w:cs="Times New Roman"/>
          <w:sz w:val="24"/>
          <w:szCs w:val="24"/>
        </w:rPr>
        <w:lastRenderedPageBreak/>
        <w:pict>
          <v:rect id="_x0000_i1060" style="width:0;height:.75pt" o:hrstd="t" o:hrnoshade="t" o:hr="t" fillcolor="#d4d4d4" stroked="f"/>
        </w:pict>
      </w:r>
    </w:p>
    <w:p w:rsidR="003F41CE" w:rsidRDefault="003F41CE">
      <w:bookmarkStart w:id="2" w:name="_GoBack"/>
      <w:bookmarkEnd w:id="2"/>
    </w:p>
    <w:sectPr w:rsidR="003F41CE" w:rsidSect="006F01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67D9F"/>
    <w:multiLevelType w:val="multilevel"/>
    <w:tmpl w:val="3654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16CCF"/>
    <w:multiLevelType w:val="multilevel"/>
    <w:tmpl w:val="2B84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90178"/>
    <w:multiLevelType w:val="multilevel"/>
    <w:tmpl w:val="2ED0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35FA3"/>
    <w:multiLevelType w:val="multilevel"/>
    <w:tmpl w:val="5BC6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A4977"/>
    <w:multiLevelType w:val="multilevel"/>
    <w:tmpl w:val="54CC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6694F"/>
    <w:multiLevelType w:val="multilevel"/>
    <w:tmpl w:val="87D6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F36E9"/>
    <w:multiLevelType w:val="multilevel"/>
    <w:tmpl w:val="742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5177B0"/>
    <w:multiLevelType w:val="multilevel"/>
    <w:tmpl w:val="FCC4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570B45"/>
    <w:multiLevelType w:val="multilevel"/>
    <w:tmpl w:val="31E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ED1026"/>
    <w:multiLevelType w:val="multilevel"/>
    <w:tmpl w:val="8F0E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652E2E"/>
    <w:multiLevelType w:val="multilevel"/>
    <w:tmpl w:val="9C3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FB030D"/>
    <w:multiLevelType w:val="multilevel"/>
    <w:tmpl w:val="7434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835DC"/>
    <w:multiLevelType w:val="multilevel"/>
    <w:tmpl w:val="E81A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A050A"/>
    <w:multiLevelType w:val="multilevel"/>
    <w:tmpl w:val="DACE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01ED0"/>
    <w:multiLevelType w:val="multilevel"/>
    <w:tmpl w:val="975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F82A1B"/>
    <w:multiLevelType w:val="multilevel"/>
    <w:tmpl w:val="F8F4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D5750D"/>
    <w:multiLevelType w:val="multilevel"/>
    <w:tmpl w:val="8F02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E42CE8"/>
    <w:multiLevelType w:val="multilevel"/>
    <w:tmpl w:val="FB1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5"/>
  </w:num>
  <w:num w:numId="4">
    <w:abstractNumId w:val="5"/>
  </w:num>
  <w:num w:numId="5">
    <w:abstractNumId w:val="13"/>
  </w:num>
  <w:num w:numId="6">
    <w:abstractNumId w:val="17"/>
  </w:num>
  <w:num w:numId="7">
    <w:abstractNumId w:val="16"/>
  </w:num>
  <w:num w:numId="8">
    <w:abstractNumId w:val="4"/>
  </w:num>
  <w:num w:numId="9">
    <w:abstractNumId w:val="3"/>
  </w:num>
  <w:num w:numId="10">
    <w:abstractNumId w:val="8"/>
  </w:num>
  <w:num w:numId="11">
    <w:abstractNumId w:val="14"/>
  </w:num>
  <w:num w:numId="12">
    <w:abstractNumId w:val="0"/>
  </w:num>
  <w:num w:numId="13">
    <w:abstractNumId w:val="7"/>
  </w:num>
  <w:num w:numId="14">
    <w:abstractNumId w:val="1"/>
  </w:num>
  <w:num w:numId="15">
    <w:abstractNumId w:val="9"/>
  </w:num>
  <w:num w:numId="16">
    <w:abstractNumId w:val="11"/>
  </w:num>
  <w:num w:numId="17">
    <w:abstractNumId w:val="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41CE"/>
    <w:rsid w:val="00037B18"/>
    <w:rsid w:val="003F41CE"/>
    <w:rsid w:val="0067787C"/>
    <w:rsid w:val="006F0146"/>
    <w:rsid w:val="00EC3B7B"/>
    <w:rsid w:val="00ED2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46"/>
  </w:style>
  <w:style w:type="paragraph" w:styleId="Heading1">
    <w:name w:val="heading 1"/>
    <w:basedOn w:val="Normal"/>
    <w:link w:val="Heading1Char"/>
    <w:uiPriority w:val="9"/>
    <w:qFormat/>
    <w:rsid w:val="003F4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41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1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1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1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1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1CE"/>
  </w:style>
  <w:style w:type="character" w:styleId="Hyperlink">
    <w:name w:val="Hyperlink"/>
    <w:basedOn w:val="DefaultParagraphFont"/>
    <w:uiPriority w:val="99"/>
    <w:semiHidden/>
    <w:unhideWhenUsed/>
    <w:rsid w:val="003F41CE"/>
    <w:rPr>
      <w:color w:val="0000FF"/>
      <w:u w:val="single"/>
    </w:rPr>
  </w:style>
  <w:style w:type="character" w:customStyle="1" w:styleId="tag">
    <w:name w:val="tag"/>
    <w:basedOn w:val="DefaultParagraphFont"/>
    <w:rsid w:val="003F41CE"/>
  </w:style>
  <w:style w:type="character" w:customStyle="1" w:styleId="tag-name">
    <w:name w:val="tag-name"/>
    <w:basedOn w:val="DefaultParagraphFont"/>
    <w:rsid w:val="003F41CE"/>
  </w:style>
  <w:style w:type="character" w:customStyle="1" w:styleId="testit">
    <w:name w:val="testit"/>
    <w:basedOn w:val="DefaultParagraphFont"/>
    <w:rsid w:val="003F41CE"/>
  </w:style>
  <w:style w:type="character" w:styleId="HTMLTypewriter">
    <w:name w:val="HTML Typewriter"/>
    <w:basedOn w:val="DefaultParagraphFont"/>
    <w:uiPriority w:val="99"/>
    <w:semiHidden/>
    <w:unhideWhenUsed/>
    <w:rsid w:val="003F41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F41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1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1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1CE"/>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3F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CE"/>
    <w:rPr>
      <w:rFonts w:ascii="Tahoma" w:hAnsi="Tahoma" w:cs="Tahoma"/>
      <w:sz w:val="16"/>
      <w:szCs w:val="16"/>
    </w:rPr>
  </w:style>
  <w:style w:type="paragraph" w:styleId="HTMLPreformatted">
    <w:name w:val="HTML Preformatted"/>
    <w:basedOn w:val="Normal"/>
    <w:link w:val="HTMLPreformattedChar"/>
    <w:uiPriority w:val="99"/>
    <w:semiHidden/>
    <w:unhideWhenUsed/>
    <w:rsid w:val="003F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1CE"/>
    <w:rPr>
      <w:rFonts w:ascii="Courier New" w:eastAsia="Times New Roman" w:hAnsi="Courier New" w:cs="Courier New"/>
      <w:sz w:val="20"/>
      <w:szCs w:val="20"/>
    </w:rPr>
  </w:style>
  <w:style w:type="character" w:customStyle="1" w:styleId="attribute">
    <w:name w:val="attribute"/>
    <w:basedOn w:val="DefaultParagraphFont"/>
    <w:rsid w:val="003F41CE"/>
  </w:style>
  <w:style w:type="character" w:customStyle="1" w:styleId="attribute-value">
    <w:name w:val="attribute-value"/>
    <w:basedOn w:val="DefaultParagraphFont"/>
    <w:rsid w:val="003F4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41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1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1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1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1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1CE"/>
  </w:style>
  <w:style w:type="character" w:styleId="Hyperlink">
    <w:name w:val="Hyperlink"/>
    <w:basedOn w:val="DefaultParagraphFont"/>
    <w:uiPriority w:val="99"/>
    <w:semiHidden/>
    <w:unhideWhenUsed/>
    <w:rsid w:val="003F41CE"/>
    <w:rPr>
      <w:color w:val="0000FF"/>
      <w:u w:val="single"/>
    </w:rPr>
  </w:style>
  <w:style w:type="character" w:customStyle="1" w:styleId="tag">
    <w:name w:val="tag"/>
    <w:basedOn w:val="DefaultParagraphFont"/>
    <w:rsid w:val="003F41CE"/>
  </w:style>
  <w:style w:type="character" w:customStyle="1" w:styleId="tag-name">
    <w:name w:val="tag-name"/>
    <w:basedOn w:val="DefaultParagraphFont"/>
    <w:rsid w:val="003F41CE"/>
  </w:style>
  <w:style w:type="character" w:customStyle="1" w:styleId="testit">
    <w:name w:val="testit"/>
    <w:basedOn w:val="DefaultParagraphFont"/>
    <w:rsid w:val="003F41CE"/>
  </w:style>
  <w:style w:type="character" w:styleId="HTMLTypewriter">
    <w:name w:val="HTML Typewriter"/>
    <w:basedOn w:val="DefaultParagraphFont"/>
    <w:uiPriority w:val="99"/>
    <w:semiHidden/>
    <w:unhideWhenUsed/>
    <w:rsid w:val="003F41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F41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1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1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1CE"/>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3F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CE"/>
    <w:rPr>
      <w:rFonts w:ascii="Tahoma" w:hAnsi="Tahoma" w:cs="Tahoma"/>
      <w:sz w:val="16"/>
      <w:szCs w:val="16"/>
    </w:rPr>
  </w:style>
  <w:style w:type="paragraph" w:styleId="HTMLPreformatted">
    <w:name w:val="HTML Preformatted"/>
    <w:basedOn w:val="Normal"/>
    <w:link w:val="HTMLPreformattedChar"/>
    <w:uiPriority w:val="99"/>
    <w:semiHidden/>
    <w:unhideWhenUsed/>
    <w:rsid w:val="003F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1CE"/>
    <w:rPr>
      <w:rFonts w:ascii="Courier New" w:eastAsia="Times New Roman" w:hAnsi="Courier New" w:cs="Courier New"/>
      <w:sz w:val="20"/>
      <w:szCs w:val="20"/>
    </w:rPr>
  </w:style>
  <w:style w:type="character" w:customStyle="1" w:styleId="attribute">
    <w:name w:val="attribute"/>
    <w:basedOn w:val="DefaultParagraphFont"/>
    <w:rsid w:val="003F41CE"/>
  </w:style>
  <w:style w:type="character" w:customStyle="1" w:styleId="attribute-value">
    <w:name w:val="attribute-value"/>
    <w:basedOn w:val="DefaultParagraphFont"/>
    <w:rsid w:val="003F41CE"/>
  </w:style>
</w:styles>
</file>

<file path=word/webSettings.xml><?xml version="1.0" encoding="utf-8"?>
<w:webSettings xmlns:r="http://schemas.openxmlformats.org/officeDocument/2006/relationships" xmlns:w="http://schemas.openxmlformats.org/wordprocessingml/2006/main">
  <w:divs>
    <w:div w:id="179130119">
      <w:bodyDiv w:val="1"/>
      <w:marLeft w:val="0"/>
      <w:marRight w:val="0"/>
      <w:marTop w:val="0"/>
      <w:marBottom w:val="0"/>
      <w:divBdr>
        <w:top w:val="none" w:sz="0" w:space="0" w:color="auto"/>
        <w:left w:val="none" w:sz="0" w:space="0" w:color="auto"/>
        <w:bottom w:val="none" w:sz="0" w:space="0" w:color="auto"/>
        <w:right w:val="none" w:sz="0" w:space="0" w:color="auto"/>
      </w:divBdr>
      <w:divsChild>
        <w:div w:id="1653367933">
          <w:marLeft w:val="0"/>
          <w:marRight w:val="0"/>
          <w:marTop w:val="75"/>
          <w:marBottom w:val="150"/>
          <w:divBdr>
            <w:top w:val="single" w:sz="6" w:space="0" w:color="D5DDC6"/>
            <w:left w:val="single" w:sz="6" w:space="0" w:color="D5DDC6"/>
            <w:bottom w:val="single" w:sz="6" w:space="0" w:color="D5DDC6"/>
            <w:right w:val="single" w:sz="6" w:space="0" w:color="D5DDC6"/>
          </w:divBdr>
        </w:div>
        <w:div w:id="945766759">
          <w:marLeft w:val="0"/>
          <w:marRight w:val="0"/>
          <w:marTop w:val="75"/>
          <w:marBottom w:val="150"/>
          <w:divBdr>
            <w:top w:val="single" w:sz="6" w:space="0" w:color="D5DDC6"/>
            <w:left w:val="single" w:sz="6" w:space="8" w:color="D5DDC6"/>
            <w:bottom w:val="single" w:sz="6" w:space="0" w:color="D5DDC6"/>
            <w:right w:val="single" w:sz="6" w:space="0" w:color="D5DDC6"/>
          </w:divBdr>
        </w:div>
        <w:div w:id="1321153722">
          <w:marLeft w:val="0"/>
          <w:marRight w:val="0"/>
          <w:marTop w:val="75"/>
          <w:marBottom w:val="150"/>
          <w:divBdr>
            <w:top w:val="single" w:sz="6" w:space="0" w:color="D5DDC6"/>
            <w:left w:val="single" w:sz="6" w:space="0" w:color="D5DDC6"/>
            <w:bottom w:val="single" w:sz="6" w:space="0" w:color="D5DDC6"/>
            <w:right w:val="single" w:sz="6" w:space="0" w:color="D5DDC6"/>
          </w:divBdr>
        </w:div>
        <w:div w:id="176719227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41456561">
      <w:bodyDiv w:val="1"/>
      <w:marLeft w:val="0"/>
      <w:marRight w:val="0"/>
      <w:marTop w:val="0"/>
      <w:marBottom w:val="0"/>
      <w:divBdr>
        <w:top w:val="none" w:sz="0" w:space="0" w:color="auto"/>
        <w:left w:val="none" w:sz="0" w:space="0" w:color="auto"/>
        <w:bottom w:val="none" w:sz="0" w:space="0" w:color="auto"/>
        <w:right w:val="none" w:sz="0" w:space="0" w:color="auto"/>
      </w:divBdr>
      <w:divsChild>
        <w:div w:id="2549451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07254580">
      <w:bodyDiv w:val="1"/>
      <w:marLeft w:val="0"/>
      <w:marRight w:val="0"/>
      <w:marTop w:val="0"/>
      <w:marBottom w:val="0"/>
      <w:divBdr>
        <w:top w:val="none" w:sz="0" w:space="0" w:color="auto"/>
        <w:left w:val="none" w:sz="0" w:space="0" w:color="auto"/>
        <w:bottom w:val="none" w:sz="0" w:space="0" w:color="auto"/>
        <w:right w:val="none" w:sz="0" w:space="0" w:color="auto"/>
      </w:divBdr>
      <w:divsChild>
        <w:div w:id="1944416347">
          <w:marLeft w:val="0"/>
          <w:marRight w:val="0"/>
          <w:marTop w:val="75"/>
          <w:marBottom w:val="150"/>
          <w:divBdr>
            <w:top w:val="single" w:sz="6" w:space="0" w:color="D5DDC6"/>
            <w:left w:val="single" w:sz="6" w:space="0" w:color="D5DDC6"/>
            <w:bottom w:val="single" w:sz="6" w:space="0" w:color="D5DDC6"/>
            <w:right w:val="single" w:sz="6" w:space="0" w:color="D5DDC6"/>
          </w:divBdr>
        </w:div>
        <w:div w:id="18716053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68515941">
      <w:bodyDiv w:val="1"/>
      <w:marLeft w:val="0"/>
      <w:marRight w:val="0"/>
      <w:marTop w:val="0"/>
      <w:marBottom w:val="0"/>
      <w:divBdr>
        <w:top w:val="none" w:sz="0" w:space="0" w:color="auto"/>
        <w:left w:val="none" w:sz="0" w:space="0" w:color="auto"/>
        <w:bottom w:val="none" w:sz="0" w:space="0" w:color="auto"/>
        <w:right w:val="none" w:sz="0" w:space="0" w:color="auto"/>
      </w:divBdr>
      <w:divsChild>
        <w:div w:id="382365442">
          <w:marLeft w:val="0"/>
          <w:marRight w:val="0"/>
          <w:marTop w:val="75"/>
          <w:marBottom w:val="150"/>
          <w:divBdr>
            <w:top w:val="single" w:sz="6" w:space="8" w:color="D5DDC6"/>
            <w:left w:val="single" w:sz="6" w:space="8" w:color="D5DDC6"/>
            <w:bottom w:val="single" w:sz="6" w:space="8" w:color="D5DDC6"/>
            <w:right w:val="single" w:sz="6" w:space="8" w:color="D5DDC6"/>
          </w:divBdr>
        </w:div>
      </w:divsChild>
    </w:div>
    <w:div w:id="1694846809">
      <w:bodyDiv w:val="1"/>
      <w:marLeft w:val="0"/>
      <w:marRight w:val="0"/>
      <w:marTop w:val="0"/>
      <w:marBottom w:val="0"/>
      <w:divBdr>
        <w:top w:val="none" w:sz="0" w:space="0" w:color="auto"/>
        <w:left w:val="none" w:sz="0" w:space="0" w:color="auto"/>
        <w:bottom w:val="none" w:sz="0" w:space="0" w:color="auto"/>
        <w:right w:val="none" w:sz="0" w:space="0" w:color="auto"/>
      </w:divBdr>
      <w:divsChild>
        <w:div w:id="1477647650">
          <w:marLeft w:val="0"/>
          <w:marRight w:val="0"/>
          <w:marTop w:val="75"/>
          <w:marBottom w:val="150"/>
          <w:divBdr>
            <w:top w:val="single" w:sz="6" w:space="0" w:color="D5DDC6"/>
            <w:left w:val="single" w:sz="6" w:space="0" w:color="D5DDC6"/>
            <w:bottom w:val="single" w:sz="6" w:space="0" w:color="D5DDC6"/>
            <w:right w:val="single" w:sz="6" w:space="0" w:color="D5DDC6"/>
          </w:divBdr>
        </w:div>
        <w:div w:id="183029103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14314785">
      <w:bodyDiv w:val="1"/>
      <w:marLeft w:val="0"/>
      <w:marRight w:val="0"/>
      <w:marTop w:val="0"/>
      <w:marBottom w:val="0"/>
      <w:divBdr>
        <w:top w:val="none" w:sz="0" w:space="0" w:color="auto"/>
        <w:left w:val="none" w:sz="0" w:space="0" w:color="auto"/>
        <w:bottom w:val="none" w:sz="0" w:space="0" w:color="auto"/>
        <w:right w:val="none" w:sz="0" w:space="0" w:color="auto"/>
      </w:divBdr>
      <w:divsChild>
        <w:div w:id="2295370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34012940">
      <w:bodyDiv w:val="1"/>
      <w:marLeft w:val="0"/>
      <w:marRight w:val="0"/>
      <w:marTop w:val="0"/>
      <w:marBottom w:val="0"/>
      <w:divBdr>
        <w:top w:val="none" w:sz="0" w:space="0" w:color="auto"/>
        <w:left w:val="none" w:sz="0" w:space="0" w:color="auto"/>
        <w:bottom w:val="none" w:sz="0" w:space="0" w:color="auto"/>
        <w:right w:val="none" w:sz="0" w:space="0" w:color="auto"/>
      </w:divBdr>
      <w:divsChild>
        <w:div w:id="25451877">
          <w:marLeft w:val="0"/>
          <w:marRight w:val="0"/>
          <w:marTop w:val="75"/>
          <w:marBottom w:val="150"/>
          <w:divBdr>
            <w:top w:val="single" w:sz="6" w:space="0" w:color="D5DDC6"/>
            <w:left w:val="single" w:sz="6" w:space="0" w:color="D5DDC6"/>
            <w:bottom w:val="single" w:sz="6" w:space="0" w:color="D5DDC6"/>
            <w:right w:val="single" w:sz="6" w:space="0" w:color="D5DDC6"/>
          </w:divBdr>
        </w:div>
        <w:div w:id="292560602">
          <w:marLeft w:val="0"/>
          <w:marRight w:val="0"/>
          <w:marTop w:val="75"/>
          <w:marBottom w:val="150"/>
          <w:divBdr>
            <w:top w:val="single" w:sz="6" w:space="0" w:color="D5DDC6"/>
            <w:left w:val="single" w:sz="6" w:space="8" w:color="D5DDC6"/>
            <w:bottom w:val="single" w:sz="6" w:space="0" w:color="D5DDC6"/>
            <w:right w:val="single" w:sz="6" w:space="0" w:color="D5DDC6"/>
          </w:divBdr>
        </w:div>
        <w:div w:id="1422029074">
          <w:marLeft w:val="0"/>
          <w:marRight w:val="0"/>
          <w:marTop w:val="75"/>
          <w:marBottom w:val="150"/>
          <w:divBdr>
            <w:top w:val="single" w:sz="6" w:space="0" w:color="D5DDC6"/>
            <w:left w:val="single" w:sz="6" w:space="0" w:color="D5DDC6"/>
            <w:bottom w:val="single" w:sz="6" w:space="0" w:color="D5DDC6"/>
            <w:right w:val="single" w:sz="6" w:space="0" w:color="D5DDC6"/>
          </w:divBdr>
        </w:div>
        <w:div w:id="1925335001">
          <w:marLeft w:val="0"/>
          <w:marRight w:val="0"/>
          <w:marTop w:val="75"/>
          <w:marBottom w:val="150"/>
          <w:divBdr>
            <w:top w:val="single" w:sz="6" w:space="0" w:color="D5DDC6"/>
            <w:left w:val="single" w:sz="6" w:space="8" w:color="D5DDC6"/>
            <w:bottom w:val="single" w:sz="6" w:space="0" w:color="D5DDC6"/>
            <w:right w:val="single" w:sz="6" w:space="0" w:color="D5DDC6"/>
          </w:divBdr>
        </w:div>
        <w:div w:id="1369336485">
          <w:marLeft w:val="0"/>
          <w:marRight w:val="0"/>
          <w:marTop w:val="75"/>
          <w:marBottom w:val="150"/>
          <w:divBdr>
            <w:top w:val="single" w:sz="6" w:space="0" w:color="D5DDC6"/>
            <w:left w:val="single" w:sz="6" w:space="0" w:color="D5DDC6"/>
            <w:bottom w:val="single" w:sz="6" w:space="0" w:color="D5DDC6"/>
            <w:right w:val="single" w:sz="6" w:space="0" w:color="D5DDC6"/>
          </w:divBdr>
        </w:div>
        <w:div w:id="1923219769">
          <w:marLeft w:val="0"/>
          <w:marRight w:val="0"/>
          <w:marTop w:val="75"/>
          <w:marBottom w:val="150"/>
          <w:divBdr>
            <w:top w:val="single" w:sz="6" w:space="0" w:color="D5DDC6"/>
            <w:left w:val="single" w:sz="6" w:space="8" w:color="D5DDC6"/>
            <w:bottom w:val="single" w:sz="6" w:space="0" w:color="D5DDC6"/>
            <w:right w:val="single" w:sz="6" w:space="0" w:color="D5DDC6"/>
          </w:divBdr>
        </w:div>
        <w:div w:id="720443974">
          <w:marLeft w:val="0"/>
          <w:marRight w:val="0"/>
          <w:marTop w:val="75"/>
          <w:marBottom w:val="150"/>
          <w:divBdr>
            <w:top w:val="single" w:sz="6" w:space="0" w:color="D5DDC6"/>
            <w:left w:val="single" w:sz="6" w:space="0" w:color="D5DDC6"/>
            <w:bottom w:val="single" w:sz="6" w:space="0" w:color="D5DDC6"/>
            <w:right w:val="single" w:sz="6" w:space="0" w:color="D5DDC6"/>
          </w:divBdr>
        </w:div>
        <w:div w:id="30736503">
          <w:marLeft w:val="0"/>
          <w:marRight w:val="0"/>
          <w:marTop w:val="75"/>
          <w:marBottom w:val="150"/>
          <w:divBdr>
            <w:top w:val="single" w:sz="6" w:space="0" w:color="D5DDC6"/>
            <w:left w:val="single" w:sz="6" w:space="8" w:color="D5DDC6"/>
            <w:bottom w:val="single" w:sz="6" w:space="0" w:color="D5DDC6"/>
            <w:right w:val="single" w:sz="6" w:space="0" w:color="D5DDC6"/>
          </w:divBdr>
        </w:div>
        <w:div w:id="1205410223">
          <w:marLeft w:val="0"/>
          <w:marRight w:val="0"/>
          <w:marTop w:val="75"/>
          <w:marBottom w:val="150"/>
          <w:divBdr>
            <w:top w:val="single" w:sz="6" w:space="0" w:color="D5DDC6"/>
            <w:left w:val="single" w:sz="6" w:space="0" w:color="D5DDC6"/>
            <w:bottom w:val="single" w:sz="6" w:space="0" w:color="D5DDC6"/>
            <w:right w:val="single" w:sz="6" w:space="0" w:color="D5DDC6"/>
          </w:divBdr>
        </w:div>
        <w:div w:id="1538811559">
          <w:marLeft w:val="0"/>
          <w:marRight w:val="0"/>
          <w:marTop w:val="75"/>
          <w:marBottom w:val="150"/>
          <w:divBdr>
            <w:top w:val="single" w:sz="6" w:space="0" w:color="D5DDC6"/>
            <w:left w:val="single" w:sz="6" w:space="8" w:color="D5DDC6"/>
            <w:bottom w:val="single" w:sz="6" w:space="0" w:color="D5DDC6"/>
            <w:right w:val="single" w:sz="6" w:space="0" w:color="D5DDC6"/>
          </w:divBdr>
        </w:div>
        <w:div w:id="1831094192">
          <w:marLeft w:val="0"/>
          <w:marRight w:val="0"/>
          <w:marTop w:val="75"/>
          <w:marBottom w:val="150"/>
          <w:divBdr>
            <w:top w:val="single" w:sz="6" w:space="0" w:color="D5DDC6"/>
            <w:left w:val="single" w:sz="6" w:space="0" w:color="D5DDC6"/>
            <w:bottom w:val="single" w:sz="6" w:space="0" w:color="D5DDC6"/>
            <w:right w:val="single" w:sz="6" w:space="0" w:color="D5DDC6"/>
          </w:divBdr>
        </w:div>
        <w:div w:id="1145387854">
          <w:marLeft w:val="0"/>
          <w:marRight w:val="0"/>
          <w:marTop w:val="75"/>
          <w:marBottom w:val="150"/>
          <w:divBdr>
            <w:top w:val="single" w:sz="6" w:space="0" w:color="D5DDC6"/>
            <w:left w:val="single" w:sz="6" w:space="8" w:color="D5DDC6"/>
            <w:bottom w:val="single" w:sz="6" w:space="0" w:color="D5DDC6"/>
            <w:right w:val="single" w:sz="6" w:space="0" w:color="D5DDC6"/>
          </w:divBdr>
        </w:div>
        <w:div w:id="1409963337">
          <w:marLeft w:val="0"/>
          <w:marRight w:val="0"/>
          <w:marTop w:val="75"/>
          <w:marBottom w:val="150"/>
          <w:divBdr>
            <w:top w:val="single" w:sz="6" w:space="0" w:color="D5DDC6"/>
            <w:left w:val="single" w:sz="6" w:space="0" w:color="D5DDC6"/>
            <w:bottom w:val="single" w:sz="6" w:space="0" w:color="D5DDC6"/>
            <w:right w:val="single" w:sz="6" w:space="0" w:color="D5DDC6"/>
          </w:divBdr>
        </w:div>
        <w:div w:id="1660190110">
          <w:marLeft w:val="0"/>
          <w:marRight w:val="0"/>
          <w:marTop w:val="75"/>
          <w:marBottom w:val="150"/>
          <w:divBdr>
            <w:top w:val="single" w:sz="6" w:space="0" w:color="D5DDC6"/>
            <w:left w:val="single" w:sz="6" w:space="8" w:color="D5DDC6"/>
            <w:bottom w:val="single" w:sz="6" w:space="0" w:color="D5DDC6"/>
            <w:right w:val="single" w:sz="6" w:space="0" w:color="D5DDC6"/>
          </w:divBdr>
        </w:div>
        <w:div w:id="1525903135">
          <w:marLeft w:val="0"/>
          <w:marRight w:val="0"/>
          <w:marTop w:val="75"/>
          <w:marBottom w:val="150"/>
          <w:divBdr>
            <w:top w:val="single" w:sz="6" w:space="0" w:color="D5DDC6"/>
            <w:left w:val="single" w:sz="6" w:space="0" w:color="D5DDC6"/>
            <w:bottom w:val="single" w:sz="6" w:space="0" w:color="D5DDC6"/>
            <w:right w:val="single" w:sz="6" w:space="0" w:color="D5DDC6"/>
          </w:divBdr>
        </w:div>
        <w:div w:id="604654149">
          <w:marLeft w:val="0"/>
          <w:marRight w:val="0"/>
          <w:marTop w:val="75"/>
          <w:marBottom w:val="150"/>
          <w:divBdr>
            <w:top w:val="single" w:sz="6" w:space="0" w:color="D5DDC6"/>
            <w:left w:val="single" w:sz="6" w:space="8" w:color="D5DDC6"/>
            <w:bottom w:val="single" w:sz="6" w:space="0" w:color="D5DDC6"/>
            <w:right w:val="single" w:sz="6" w:space="0" w:color="D5DDC6"/>
          </w:divBdr>
        </w:div>
        <w:div w:id="1254976743">
          <w:marLeft w:val="0"/>
          <w:marRight w:val="0"/>
          <w:marTop w:val="75"/>
          <w:marBottom w:val="150"/>
          <w:divBdr>
            <w:top w:val="single" w:sz="6" w:space="0" w:color="D5DDC6"/>
            <w:left w:val="single" w:sz="6" w:space="0" w:color="D5DDC6"/>
            <w:bottom w:val="single" w:sz="6" w:space="0" w:color="D5DDC6"/>
            <w:right w:val="single" w:sz="6" w:space="0" w:color="D5DDC6"/>
          </w:divBdr>
        </w:div>
        <w:div w:id="1964115242">
          <w:marLeft w:val="0"/>
          <w:marRight w:val="0"/>
          <w:marTop w:val="75"/>
          <w:marBottom w:val="150"/>
          <w:divBdr>
            <w:top w:val="single" w:sz="6" w:space="0" w:color="D5DDC6"/>
            <w:left w:val="single" w:sz="6" w:space="8" w:color="D5DDC6"/>
            <w:bottom w:val="single" w:sz="6" w:space="0" w:color="D5DDC6"/>
            <w:right w:val="single" w:sz="6" w:space="0" w:color="D5DDC6"/>
          </w:divBdr>
        </w:div>
        <w:div w:id="1996716753">
          <w:marLeft w:val="0"/>
          <w:marRight w:val="0"/>
          <w:marTop w:val="75"/>
          <w:marBottom w:val="150"/>
          <w:divBdr>
            <w:top w:val="single" w:sz="6" w:space="0" w:color="D5DDC6"/>
            <w:left w:val="single" w:sz="6" w:space="0" w:color="D5DDC6"/>
            <w:bottom w:val="single" w:sz="6" w:space="0" w:color="D5DDC6"/>
            <w:right w:val="single" w:sz="6" w:space="0" w:color="D5DDC6"/>
          </w:divBdr>
        </w:div>
        <w:div w:id="1084448152">
          <w:marLeft w:val="0"/>
          <w:marRight w:val="0"/>
          <w:marTop w:val="75"/>
          <w:marBottom w:val="150"/>
          <w:divBdr>
            <w:top w:val="single" w:sz="6" w:space="0" w:color="D5DDC6"/>
            <w:left w:val="single" w:sz="6" w:space="8" w:color="D5DDC6"/>
            <w:bottom w:val="single" w:sz="6" w:space="0" w:color="D5DDC6"/>
            <w:right w:val="single" w:sz="6" w:space="0" w:color="D5DDC6"/>
          </w:divBdr>
        </w:div>
        <w:div w:id="584996990">
          <w:marLeft w:val="0"/>
          <w:marRight w:val="0"/>
          <w:marTop w:val="75"/>
          <w:marBottom w:val="150"/>
          <w:divBdr>
            <w:top w:val="single" w:sz="6" w:space="0" w:color="D5DDC6"/>
            <w:left w:val="single" w:sz="6" w:space="0" w:color="D5DDC6"/>
            <w:bottom w:val="single" w:sz="6" w:space="0" w:color="D5DDC6"/>
            <w:right w:val="single" w:sz="6" w:space="0" w:color="D5DDC6"/>
          </w:divBdr>
        </w:div>
        <w:div w:id="218829339">
          <w:marLeft w:val="0"/>
          <w:marRight w:val="0"/>
          <w:marTop w:val="75"/>
          <w:marBottom w:val="150"/>
          <w:divBdr>
            <w:top w:val="single" w:sz="6" w:space="0" w:color="D5DDC6"/>
            <w:left w:val="single" w:sz="6" w:space="8" w:color="D5DDC6"/>
            <w:bottom w:val="single" w:sz="6" w:space="0" w:color="D5DDC6"/>
            <w:right w:val="single" w:sz="6" w:space="0" w:color="D5DDC6"/>
          </w:divBdr>
        </w:div>
        <w:div w:id="539051432">
          <w:marLeft w:val="0"/>
          <w:marRight w:val="0"/>
          <w:marTop w:val="75"/>
          <w:marBottom w:val="150"/>
          <w:divBdr>
            <w:top w:val="single" w:sz="6" w:space="0" w:color="D5DDC6"/>
            <w:left w:val="single" w:sz="6" w:space="0" w:color="D5DDC6"/>
            <w:bottom w:val="single" w:sz="6" w:space="0" w:color="D5DDC6"/>
            <w:right w:val="single" w:sz="6" w:space="0" w:color="D5DDC6"/>
          </w:divBdr>
        </w:div>
        <w:div w:id="137607578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web/test.jsp?filename=htmlformat1" TargetMode="External"/><Relationship Id="rId13" Type="http://schemas.openxmlformats.org/officeDocument/2006/relationships/hyperlink" Target="http://www.javatpoint.com/oprweb/test.jsp?filename=htmlformat6" TargetMode="External"/><Relationship Id="rId18" Type="http://schemas.openxmlformats.org/officeDocument/2006/relationships/hyperlink" Target="http://www.javatpoint.com/oprweb/test.jsp?filename=htmlformat11" TargetMode="External"/><Relationship Id="rId26" Type="http://schemas.openxmlformats.org/officeDocument/2006/relationships/hyperlink" Target="http://www.javatpoint.com/oprweb/test.jsp?filename=htmlparagraph1"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javatpoint.com/oprweb/test.jsp?filename=htmltags1" TargetMode="External"/><Relationship Id="rId12" Type="http://schemas.openxmlformats.org/officeDocument/2006/relationships/hyperlink" Target="http://www.javatpoint.com/oprweb/test.jsp?filename=htmlformat5" TargetMode="External"/><Relationship Id="rId17" Type="http://schemas.openxmlformats.org/officeDocument/2006/relationships/hyperlink" Target="http://www.javatpoint.com/oprweb/test.jsp?filename=htmlformat10"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javatpoint.com/oprweb/test.jsp?filename=htmlformat9" TargetMode="External"/><Relationship Id="rId20" Type="http://schemas.openxmlformats.org/officeDocument/2006/relationships/hyperlink" Target="http://www.javatpoint.com/oprweb/test.jsp?filename=htmlheading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oprweb/test.jsp?filename=htmlhtml1" TargetMode="External"/><Relationship Id="rId11" Type="http://schemas.openxmlformats.org/officeDocument/2006/relationships/hyperlink" Target="http://www.javatpoint.com/oprweb/test.jsp?filename=htmlformat4" TargetMode="External"/><Relationship Id="rId24" Type="http://schemas.openxmlformats.org/officeDocument/2006/relationships/image" Target="media/image4.png"/><Relationship Id="rId5" Type="http://schemas.openxmlformats.org/officeDocument/2006/relationships/hyperlink" Target="http://www.javatpoint.com/oprweb/test.jsp?filename=htmlhtml1" TargetMode="External"/><Relationship Id="rId15" Type="http://schemas.openxmlformats.org/officeDocument/2006/relationships/hyperlink" Target="http://www.javatpoint.com/oprweb/test.jsp?filename=htmlformat8" TargetMode="External"/><Relationship Id="rId23" Type="http://schemas.openxmlformats.org/officeDocument/2006/relationships/image" Target="media/image3.png"/><Relationship Id="rId28" Type="http://schemas.openxmlformats.org/officeDocument/2006/relationships/hyperlink" Target="http://www.javatpoint.com/oprweb/test.jsp?filename=htmlanchor1" TargetMode="External"/><Relationship Id="rId10" Type="http://schemas.openxmlformats.org/officeDocument/2006/relationships/hyperlink" Target="http://www.javatpoint.com/oprweb/test.jsp?filename=htmlformat3" TargetMode="External"/><Relationship Id="rId19" Type="http://schemas.openxmlformats.org/officeDocument/2006/relationships/hyperlink" Target="http://www.javatpoint.com/oprweb/test.jsp?filename=htmlformat12" TargetMode="Externa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javatpoint.com/oprweb/test.jsp?filename=htmlformat2" TargetMode="External"/><Relationship Id="rId14" Type="http://schemas.openxmlformats.org/officeDocument/2006/relationships/hyperlink" Target="http://www.javatpoint.com/oprweb/test.jsp?filename=htmlformat7" TargetMode="External"/><Relationship Id="rId22" Type="http://schemas.openxmlformats.org/officeDocument/2006/relationships/image" Target="media/image2.png"/><Relationship Id="rId27" Type="http://schemas.openxmlformats.org/officeDocument/2006/relationships/hyperlink" Target="http://www.javatpoint.com/oprweb/test.jsp?filename=htmlparagraph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 8</dc:creator>
  <cp:lastModifiedBy>Windows User</cp:lastModifiedBy>
  <cp:revision>3</cp:revision>
  <dcterms:created xsi:type="dcterms:W3CDTF">2016-05-23T05:02:00Z</dcterms:created>
  <dcterms:modified xsi:type="dcterms:W3CDTF">2018-11-01T09:27:00Z</dcterms:modified>
</cp:coreProperties>
</file>